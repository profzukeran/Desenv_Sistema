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1BB3" w14:textId="3F545E9E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AB3544">
        <w:rPr>
          <w:rFonts w:ascii="Poppins" w:hAnsi="Poppins" w:cs="Poppins"/>
          <w:bCs/>
          <w:szCs w:val="32"/>
        </w:rPr>
        <w:t>a</w:t>
      </w:r>
      <w:r w:rsidR="00E227A8" w:rsidRPr="00454835">
        <w:rPr>
          <w:rFonts w:ascii="Poppins" w:hAnsi="Poppins" w:cs="Poppins"/>
          <w:bCs/>
          <w:szCs w:val="32"/>
        </w:rPr>
        <w:t xml:space="preserve">tividade </w:t>
      </w:r>
      <w:r w:rsidR="00AB3544">
        <w:rPr>
          <w:rFonts w:ascii="Poppins" w:hAnsi="Poppins" w:cs="Poppins"/>
          <w:bCs/>
          <w:szCs w:val="32"/>
        </w:rPr>
        <w:t>p</w:t>
      </w:r>
      <w:r w:rsidRPr="00454835">
        <w:rPr>
          <w:rFonts w:ascii="Poppins" w:hAnsi="Poppins" w:cs="Poppins"/>
          <w:bCs/>
          <w:szCs w:val="32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24"/>
        </w:rPr>
      </w:pPr>
      <w:r w:rsidRPr="459344A5">
        <w:rPr>
          <w:rFonts w:ascii="Poppins Light" w:hAnsi="Poppins Light" w:cs="Poppins Light"/>
          <w:b w:val="0"/>
          <w:sz w:val="24"/>
          <w:szCs w:val="24"/>
          <w:u w:val="none"/>
        </w:rPr>
        <w:t>Nome:</w:t>
      </w:r>
      <w:r w:rsidR="00814E58" w:rsidRPr="459344A5">
        <w:rPr>
          <w:rFonts w:ascii="Poppins Light" w:hAnsi="Poppins Light" w:cs="Poppins Light"/>
          <w:b w:val="0"/>
          <w:sz w:val="24"/>
          <w:szCs w:val="24"/>
          <w:u w:val="none"/>
        </w:rPr>
        <w:t xml:space="preserve"> </w:t>
      </w:r>
      <w:r w:rsidR="004E713D" w:rsidRPr="459344A5">
        <w:rPr>
          <w:rFonts w:ascii="Poppins Light" w:hAnsi="Poppins Light" w:cs="Poppins Light"/>
          <w:b w:val="0"/>
          <w:sz w:val="24"/>
          <w:szCs w:val="24"/>
        </w:rPr>
        <w:t xml:space="preserve">                                                                                    </w:t>
      </w:r>
      <w:r>
        <w:tab/>
      </w:r>
      <w:r w:rsidR="004E713D" w:rsidRPr="459344A5">
        <w:rPr>
          <w:rFonts w:ascii="Poppins Light" w:hAnsi="Poppins Light" w:cs="Poppins Light"/>
          <w:b w:val="0"/>
          <w:sz w:val="24"/>
          <w:szCs w:val="24"/>
          <w:u w:val="none"/>
        </w:rPr>
        <w:t xml:space="preserve"> </w:t>
      </w:r>
      <w:r w:rsidRPr="459344A5">
        <w:rPr>
          <w:rFonts w:ascii="Poppins Light" w:hAnsi="Poppins Light" w:cs="Poppins Light"/>
          <w:b w:val="0"/>
          <w:sz w:val="24"/>
          <w:szCs w:val="24"/>
          <w:u w:val="none"/>
        </w:rPr>
        <w:t>Turma</w:t>
      </w:r>
      <w:r w:rsidR="004E713D" w:rsidRPr="459344A5">
        <w:rPr>
          <w:rFonts w:ascii="Poppins Light" w:hAnsi="Poppins Light" w:cs="Poppins Light"/>
          <w:b w:val="0"/>
          <w:sz w:val="24"/>
          <w:szCs w:val="24"/>
          <w:u w:val="none"/>
        </w:rPr>
        <w:t xml:space="preserve">: </w:t>
      </w:r>
      <w:r w:rsidR="004E713D" w:rsidRPr="459344A5">
        <w:rPr>
          <w:rFonts w:ascii="Poppins Light" w:hAnsi="Poppins Light" w:cs="Poppins Light"/>
          <w:b w:val="0"/>
          <w:sz w:val="24"/>
          <w:szCs w:val="24"/>
        </w:rPr>
        <w:t xml:space="preserve">                          </w:t>
      </w:r>
      <w:proofErr w:type="gramStart"/>
      <w:r w:rsidR="004E713D" w:rsidRPr="459344A5">
        <w:rPr>
          <w:rFonts w:ascii="Poppins Light" w:hAnsi="Poppins Light" w:cs="Poppins Light"/>
          <w:b w:val="0"/>
          <w:sz w:val="24"/>
          <w:szCs w:val="24"/>
        </w:rPr>
        <w:t xml:space="preserve">  </w:t>
      </w:r>
      <w:r w:rsidRPr="459344A5">
        <w:rPr>
          <w:rFonts w:ascii="Poppins Light" w:hAnsi="Poppins Light" w:cs="Poppins Light"/>
          <w:b w:val="0"/>
          <w:color w:val="FFFFFF" w:themeColor="background1"/>
          <w:sz w:val="24"/>
          <w:szCs w:val="24"/>
        </w:rPr>
        <w:t>.</w:t>
      </w:r>
      <w:proofErr w:type="gramEnd"/>
    </w:p>
    <w:p w14:paraId="5613934F" w14:textId="3CE8C702" w:rsidR="6D716522" w:rsidRDefault="6D716522" w:rsidP="459344A5">
      <w:pPr>
        <w:spacing w:line="288" w:lineRule="auto"/>
        <w:ind w:left="425" w:hanging="425"/>
        <w:rPr>
          <w:rFonts w:ascii="Poppins Light" w:eastAsia="Poppins Light" w:hAnsi="Poppins Light" w:cs="Poppins Light"/>
          <w:color w:val="000000" w:themeColor="text1"/>
        </w:rPr>
      </w:pPr>
      <w:r w:rsidRPr="459344A5">
        <w:rPr>
          <w:rFonts w:ascii="Poppins Light" w:eastAsia="Poppins Light" w:hAnsi="Poppins Light" w:cs="Poppins Light"/>
          <w:color w:val="000000" w:themeColor="text1"/>
          <w:lang w:val="it-IT"/>
        </w:rPr>
        <w:t xml:space="preserve">Nome: </w:t>
      </w:r>
      <w:r w:rsidRPr="459344A5">
        <w:rPr>
          <w:rFonts w:ascii="Poppins Light" w:eastAsia="Poppins Light" w:hAnsi="Poppins Light" w:cs="Poppins Light"/>
          <w:color w:val="000000" w:themeColor="text1"/>
          <w:u w:val="single"/>
          <w:lang w:val="it-IT"/>
        </w:rPr>
        <w:t xml:space="preserve">                                                                                   </w:t>
      </w:r>
      <w:r>
        <w:tab/>
      </w:r>
      <w:r w:rsidRPr="459344A5">
        <w:rPr>
          <w:color w:val="000000" w:themeColor="text1"/>
        </w:rPr>
        <w:t xml:space="preserve">          </w:t>
      </w:r>
      <w:r w:rsidRPr="459344A5">
        <w:rPr>
          <w:rFonts w:ascii="Poppins" w:eastAsia="Poppins" w:hAnsi="Poppins" w:cs="Poppins"/>
          <w:color w:val="000000" w:themeColor="text1"/>
        </w:rPr>
        <w:t xml:space="preserve"> </w:t>
      </w:r>
      <w:r>
        <w:tab/>
      </w:r>
      <w:r w:rsidRPr="459344A5">
        <w:rPr>
          <w:rFonts w:ascii="Poppins Light" w:eastAsia="Poppins Light" w:hAnsi="Poppins Light" w:cs="Poppins Light"/>
          <w:color w:val="000000" w:themeColor="text1"/>
          <w:lang w:val="it-IT"/>
        </w:rPr>
        <w:t xml:space="preserve"> </w:t>
      </w:r>
    </w:p>
    <w:p w14:paraId="4EADB9FE" w14:textId="189100E8" w:rsidR="6D716522" w:rsidRDefault="6D716522" w:rsidP="459344A5">
      <w:pPr>
        <w:spacing w:line="288" w:lineRule="auto"/>
        <w:ind w:left="425" w:hanging="425"/>
        <w:rPr>
          <w:rFonts w:ascii="Poppins Light" w:eastAsia="Poppins Light" w:hAnsi="Poppins Light" w:cs="Poppins Light"/>
          <w:color w:val="000000" w:themeColor="text1"/>
        </w:rPr>
      </w:pPr>
      <w:r w:rsidRPr="459344A5">
        <w:rPr>
          <w:rFonts w:ascii="Poppins Light" w:eastAsia="Poppins Light" w:hAnsi="Poppins Light" w:cs="Poppins Light"/>
          <w:color w:val="000000" w:themeColor="text1"/>
          <w:lang w:val="it-IT"/>
        </w:rPr>
        <w:t xml:space="preserve">Nome: </w:t>
      </w:r>
      <w:r w:rsidRPr="459344A5">
        <w:rPr>
          <w:rFonts w:ascii="Poppins Light" w:eastAsia="Poppins Light" w:hAnsi="Poppins Light" w:cs="Poppins Light"/>
          <w:color w:val="000000" w:themeColor="text1"/>
          <w:u w:val="single"/>
          <w:lang w:val="it-IT"/>
        </w:rPr>
        <w:t xml:space="preserve">                                                                                    </w:t>
      </w:r>
      <w:r>
        <w:tab/>
      </w:r>
      <w:r w:rsidRPr="459344A5">
        <w:rPr>
          <w:rFonts w:ascii="Poppins Light" w:eastAsia="Poppins Light" w:hAnsi="Poppins Light" w:cs="Poppins Light"/>
          <w:color w:val="000000" w:themeColor="text1"/>
          <w:lang w:val="it-IT"/>
        </w:rPr>
        <w:t xml:space="preserve"> </w:t>
      </w:r>
    </w:p>
    <w:p w14:paraId="2FDE2229" w14:textId="25B33F0B" w:rsidR="6D716522" w:rsidRDefault="6D716522" w:rsidP="459344A5">
      <w:pPr>
        <w:spacing w:line="288" w:lineRule="auto"/>
        <w:ind w:left="425" w:hanging="425"/>
        <w:rPr>
          <w:rFonts w:ascii="Poppins Light" w:eastAsia="Poppins Light" w:hAnsi="Poppins Light" w:cs="Poppins Light"/>
          <w:color w:val="000000" w:themeColor="text1"/>
        </w:rPr>
      </w:pPr>
      <w:r w:rsidRPr="459344A5">
        <w:rPr>
          <w:rFonts w:ascii="Poppins Light" w:eastAsia="Poppins Light" w:hAnsi="Poppins Light" w:cs="Poppins Light"/>
          <w:color w:val="000000" w:themeColor="text1"/>
        </w:rPr>
        <w:t xml:space="preserve">Nome: </w:t>
      </w:r>
      <w:r w:rsidRPr="459344A5">
        <w:rPr>
          <w:rFonts w:ascii="Poppins Light" w:eastAsia="Poppins Light" w:hAnsi="Poppins Light" w:cs="Poppins Light"/>
          <w:color w:val="000000" w:themeColor="text1"/>
          <w:u w:val="single"/>
        </w:rPr>
        <w:t xml:space="preserve">                                                                                    </w:t>
      </w:r>
      <w:r>
        <w:tab/>
      </w:r>
      <w:r w:rsidRPr="459344A5">
        <w:rPr>
          <w:rFonts w:ascii="Poppins Light" w:eastAsia="Poppins Light" w:hAnsi="Poppins Light" w:cs="Poppins Light"/>
          <w:color w:val="000000" w:themeColor="text1"/>
        </w:rPr>
        <w:t xml:space="preserve"> </w:t>
      </w:r>
    </w:p>
    <w:p w14:paraId="340F9C6D" w14:textId="7F234252" w:rsidR="6D716522" w:rsidRDefault="6D716522" w:rsidP="459344A5">
      <w:pPr>
        <w:spacing w:line="288" w:lineRule="auto"/>
        <w:ind w:left="425" w:hanging="425"/>
        <w:rPr>
          <w:rFonts w:ascii="Poppins Light" w:eastAsia="Poppins Light" w:hAnsi="Poppins Light" w:cs="Poppins Light"/>
          <w:color w:val="000000" w:themeColor="text1"/>
        </w:rPr>
      </w:pPr>
      <w:r w:rsidRPr="459344A5">
        <w:rPr>
          <w:rFonts w:ascii="Poppins Light" w:eastAsia="Poppins Light" w:hAnsi="Poppins Light" w:cs="Poppins Light"/>
          <w:color w:val="000000" w:themeColor="text1"/>
          <w:lang w:val="it-IT"/>
        </w:rPr>
        <w:t xml:space="preserve">Nome: </w:t>
      </w:r>
      <w:r w:rsidRPr="459344A5">
        <w:rPr>
          <w:rFonts w:ascii="Poppins Light" w:eastAsia="Poppins Light" w:hAnsi="Poppins Light" w:cs="Poppins Light"/>
          <w:color w:val="000000" w:themeColor="text1"/>
          <w:u w:val="single"/>
          <w:lang w:val="it-IT"/>
        </w:rPr>
        <w:t xml:space="preserve">                                                                                    </w:t>
      </w:r>
      <w:r>
        <w:tab/>
      </w:r>
      <w:r w:rsidRPr="459344A5">
        <w:rPr>
          <w:rFonts w:ascii="Poppins Light" w:eastAsia="Poppins Light" w:hAnsi="Poppins Light" w:cs="Poppins Light"/>
          <w:color w:val="000000" w:themeColor="text1"/>
          <w:lang w:val="it-IT"/>
        </w:rPr>
        <w:t xml:space="preserve"> </w:t>
      </w:r>
    </w:p>
    <w:p w14:paraId="568F4E03" w14:textId="4528A588" w:rsidR="6D716522" w:rsidRDefault="6D716522" w:rsidP="459344A5">
      <w:pPr>
        <w:spacing w:line="288" w:lineRule="auto"/>
        <w:ind w:left="425" w:hanging="425"/>
        <w:rPr>
          <w:rFonts w:ascii="Poppins Light" w:eastAsia="Poppins Light" w:hAnsi="Poppins Light" w:cs="Poppins Light"/>
          <w:color w:val="000000" w:themeColor="text1"/>
        </w:rPr>
      </w:pPr>
      <w:r w:rsidRPr="459344A5">
        <w:rPr>
          <w:rFonts w:ascii="Poppins Light" w:eastAsia="Poppins Light" w:hAnsi="Poppins Light" w:cs="Poppins Light"/>
          <w:color w:val="000000" w:themeColor="text1"/>
          <w:lang w:val="it-IT"/>
        </w:rPr>
        <w:t xml:space="preserve">Nome: </w:t>
      </w:r>
      <w:r w:rsidRPr="459344A5">
        <w:rPr>
          <w:rFonts w:ascii="Poppins Light" w:eastAsia="Poppins Light" w:hAnsi="Poppins Light" w:cs="Poppins Light"/>
          <w:color w:val="000000" w:themeColor="text1"/>
          <w:u w:val="single"/>
          <w:lang w:val="it-IT"/>
        </w:rPr>
        <w:t xml:space="preserve">                                                                                    </w:t>
      </w:r>
      <w:r>
        <w:tab/>
      </w:r>
      <w:r w:rsidRPr="459344A5">
        <w:rPr>
          <w:rFonts w:ascii="Poppins Light" w:eastAsia="Poppins Light" w:hAnsi="Poppins Light" w:cs="Poppins Light"/>
          <w:color w:val="000000" w:themeColor="text1"/>
          <w:lang w:val="it-IT"/>
        </w:rPr>
        <w:t xml:space="preserve"> </w:t>
      </w:r>
    </w:p>
    <w:p w14:paraId="2916CCD8" w14:textId="6DF379E2" w:rsidR="459344A5" w:rsidRDefault="459344A5" w:rsidP="459344A5">
      <w:pPr>
        <w:rPr>
          <w:color w:val="000000" w:themeColor="text1"/>
        </w:rPr>
      </w:pPr>
    </w:p>
    <w:p w14:paraId="73D96676" w14:textId="6E27E216" w:rsidR="6D716522" w:rsidRDefault="6D716522" w:rsidP="459344A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8E98853" wp14:editId="2D40743E">
            <wp:extent cx="5162552" cy="2038350"/>
            <wp:effectExtent l="0" t="0" r="0" b="0"/>
            <wp:docPr id="821884541" name="Imagem 82188454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E94A" w14:textId="44732EC9" w:rsidR="6D716522" w:rsidRDefault="6D716522" w:rsidP="459344A5">
      <w:pPr>
        <w:pStyle w:val="Ttulo9"/>
        <w:spacing w:line="288" w:lineRule="auto"/>
        <w:ind w:left="425" w:hanging="425"/>
        <w:jc w:val="both"/>
        <w:rPr>
          <w:rFonts w:ascii="Poppins" w:eastAsia="Poppins" w:hAnsi="Poppins" w:cs="Poppins"/>
          <w:bCs/>
          <w:color w:val="000000" w:themeColor="text1"/>
          <w:sz w:val="24"/>
          <w:szCs w:val="24"/>
        </w:rPr>
      </w:pPr>
      <w:r w:rsidRPr="459344A5">
        <w:rPr>
          <w:rFonts w:ascii="Poppins" w:eastAsia="Poppins" w:hAnsi="Poppins" w:cs="Poppins"/>
          <w:b w:val="0"/>
          <w:color w:val="FFFFFF" w:themeColor="background1"/>
          <w:sz w:val="24"/>
          <w:szCs w:val="24"/>
        </w:rPr>
        <w:t>.</w:t>
      </w:r>
      <w:r w:rsidRPr="459344A5">
        <w:rPr>
          <w:rFonts w:ascii="Poppins" w:eastAsia="Poppins" w:hAnsi="Poppins" w:cs="Poppins"/>
          <w:b w:val="0"/>
          <w:color w:val="000000" w:themeColor="text1"/>
          <w:sz w:val="24"/>
          <w:szCs w:val="24"/>
          <w:u w:val="none"/>
        </w:rPr>
        <w:t xml:space="preserve">                                                               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00409176" w:rsidR="0060776C" w:rsidRPr="00454835" w:rsidRDefault="0060776C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>:</w:t>
      </w:r>
      <w:r w:rsidR="00984FF9" w:rsidRPr="00984FF9">
        <w:t xml:space="preserve"> </w:t>
      </w:r>
      <w:r w:rsidR="00AB3544">
        <w:rPr>
          <w:rFonts w:ascii="Poppins" w:hAnsi="Poppins" w:cs="Poppins"/>
          <w:b/>
          <w:bCs/>
          <w:noProof/>
          <w:sz w:val="32"/>
          <w:szCs w:val="32"/>
        </w:rPr>
        <w:t>a</w:t>
      </w:r>
      <w:r w:rsidR="002C1C45" w:rsidRPr="002C1C45">
        <w:rPr>
          <w:rFonts w:ascii="Poppins" w:hAnsi="Poppins" w:cs="Poppins"/>
          <w:b/>
          <w:bCs/>
          <w:noProof/>
          <w:sz w:val="32"/>
          <w:szCs w:val="32"/>
        </w:rPr>
        <w:t xml:space="preserve">nálise de viabilidade técnica do </w:t>
      </w:r>
      <w:r w:rsidR="00AB3544">
        <w:rPr>
          <w:rFonts w:ascii="Poppins" w:hAnsi="Poppins" w:cs="Poppins"/>
          <w:b/>
          <w:bCs/>
          <w:noProof/>
          <w:sz w:val="32"/>
          <w:szCs w:val="32"/>
        </w:rPr>
        <w:t>p</w:t>
      </w:r>
      <w:r w:rsidR="002C1C45" w:rsidRPr="002C1C45">
        <w:rPr>
          <w:rFonts w:ascii="Poppins" w:hAnsi="Poppins" w:cs="Poppins"/>
          <w:b/>
          <w:bCs/>
          <w:noProof/>
          <w:sz w:val="32"/>
          <w:szCs w:val="32"/>
        </w:rPr>
        <w:t xml:space="preserve">rojeto </w:t>
      </w:r>
      <w:r w:rsidR="00AB3544">
        <w:rPr>
          <w:rFonts w:ascii="Poppins" w:hAnsi="Poppins" w:cs="Poppins"/>
          <w:b/>
          <w:bCs/>
          <w:noProof/>
          <w:sz w:val="32"/>
          <w:szCs w:val="32"/>
        </w:rPr>
        <w:t>m</w:t>
      </w:r>
      <w:r w:rsidR="002C1C45" w:rsidRPr="002C1C45">
        <w:rPr>
          <w:rFonts w:ascii="Poppins" w:hAnsi="Poppins" w:cs="Poppins"/>
          <w:b/>
          <w:bCs/>
          <w:noProof/>
          <w:sz w:val="32"/>
          <w:szCs w:val="32"/>
        </w:rPr>
        <w:t>ultidisciplinar</w:t>
      </w:r>
    </w:p>
    <w:p w14:paraId="65650FF6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71653854" w14:textId="64ED1C4A" w:rsidR="00DF4105" w:rsidRDefault="00E227A8" w:rsidP="00325431">
      <w:pPr>
        <w:jc w:val="both"/>
        <w:rPr>
          <w:rFonts w:ascii="Poppins Light" w:hAnsi="Poppins Light" w:cs="Poppins Light"/>
          <w:noProof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</w:t>
      </w:r>
      <w:r w:rsidR="00AB3544">
        <w:rPr>
          <w:rFonts w:ascii="Poppins" w:hAnsi="Poppins" w:cs="Poppins"/>
          <w:b/>
          <w:bCs/>
          <w:noProof/>
          <w:sz w:val="28"/>
          <w:szCs w:val="28"/>
        </w:rPr>
        <w:t xml:space="preserve">: </w:t>
      </w:r>
      <w:r w:rsidR="00AB3544">
        <w:rPr>
          <w:rFonts w:ascii="Poppins Light" w:hAnsi="Poppins Light" w:cs="Poppins Light"/>
          <w:noProof/>
        </w:rPr>
        <w:t>a</w:t>
      </w:r>
      <w:r w:rsidR="00DF4105">
        <w:rPr>
          <w:rFonts w:ascii="Poppins Light" w:hAnsi="Poppins Light" w:cs="Poppins Light"/>
          <w:noProof/>
        </w:rPr>
        <w:t>n</w:t>
      </w:r>
      <w:r w:rsidR="00F05011">
        <w:rPr>
          <w:rFonts w:ascii="Poppins Light" w:hAnsi="Poppins Light" w:cs="Poppins Light"/>
          <w:noProof/>
        </w:rPr>
        <w:t>a</w:t>
      </w:r>
      <w:r w:rsidR="00F05011" w:rsidRPr="00F05011">
        <w:rPr>
          <w:rFonts w:ascii="Poppins Light" w:hAnsi="Poppins Light" w:cs="Poppins Light"/>
          <w:noProof/>
        </w:rPr>
        <w:t>lis</w:t>
      </w:r>
      <w:r w:rsidR="00F05011">
        <w:rPr>
          <w:rFonts w:ascii="Poppins Light" w:hAnsi="Poppins Light" w:cs="Poppins Light"/>
          <w:noProof/>
        </w:rPr>
        <w:t>ar</w:t>
      </w:r>
      <w:r w:rsidR="00F05011" w:rsidRPr="00F05011">
        <w:rPr>
          <w:rFonts w:ascii="Poppins Light" w:hAnsi="Poppins Light" w:cs="Poppins Light"/>
          <w:noProof/>
        </w:rPr>
        <w:t xml:space="preserve"> </w:t>
      </w:r>
      <w:r w:rsidR="00F05011">
        <w:rPr>
          <w:rFonts w:ascii="Poppins Light" w:hAnsi="Poppins Light" w:cs="Poppins Light"/>
          <w:noProof/>
        </w:rPr>
        <w:t>a</w:t>
      </w:r>
      <w:r w:rsidR="00F05011" w:rsidRPr="00F05011">
        <w:rPr>
          <w:rFonts w:ascii="Poppins Light" w:hAnsi="Poppins Light" w:cs="Poppins Light"/>
          <w:noProof/>
        </w:rPr>
        <w:t xml:space="preserve"> viabilidade técnica dos </w:t>
      </w:r>
      <w:r w:rsidR="00AB3544">
        <w:rPr>
          <w:rFonts w:ascii="Poppins Light" w:hAnsi="Poppins Light" w:cs="Poppins Light"/>
          <w:noProof/>
        </w:rPr>
        <w:t>p</w:t>
      </w:r>
      <w:r w:rsidR="00F05011" w:rsidRPr="00F05011">
        <w:rPr>
          <w:rFonts w:ascii="Poppins Light" w:hAnsi="Poppins Light" w:cs="Poppins Light"/>
          <w:noProof/>
        </w:rPr>
        <w:t xml:space="preserve">rojetos </w:t>
      </w:r>
      <w:r w:rsidR="00AB3544">
        <w:rPr>
          <w:rFonts w:ascii="Poppins Light" w:hAnsi="Poppins Light" w:cs="Poppins Light"/>
          <w:noProof/>
        </w:rPr>
        <w:t>m</w:t>
      </w:r>
      <w:r w:rsidR="00F05011" w:rsidRPr="00F05011">
        <w:rPr>
          <w:rFonts w:ascii="Poppins Light" w:hAnsi="Poppins Light" w:cs="Poppins Light"/>
          <w:noProof/>
        </w:rPr>
        <w:t>ultidisciplinares em desenvolvimento</w:t>
      </w:r>
      <w:r w:rsidR="00DF4105">
        <w:rPr>
          <w:rFonts w:ascii="Poppins Light" w:hAnsi="Poppins Light" w:cs="Poppins Light"/>
          <w:noProof/>
        </w:rPr>
        <w:t xml:space="preserve">, </w:t>
      </w:r>
      <w:r w:rsidR="00DF4105" w:rsidRPr="00DF4105">
        <w:rPr>
          <w:rFonts w:ascii="Poppins Light" w:hAnsi="Poppins Light" w:cs="Poppins Light"/>
          <w:noProof/>
        </w:rPr>
        <w:t>utilizando a análise SWOT como ferramenta de estruturação</w:t>
      </w:r>
      <w:r w:rsidR="00DF4105">
        <w:rPr>
          <w:rFonts w:ascii="Poppins Light" w:hAnsi="Poppins Light" w:cs="Poppins Light"/>
          <w:noProof/>
        </w:rPr>
        <w:t>.</w:t>
      </w:r>
    </w:p>
    <w:p w14:paraId="30DFA8B3" w14:textId="77777777" w:rsidR="00F05011" w:rsidRDefault="00F05011" w:rsidP="00325431">
      <w:pPr>
        <w:jc w:val="both"/>
        <w:rPr>
          <w:rFonts w:ascii="Poppins Light" w:hAnsi="Poppins Light" w:cs="Poppins Light"/>
          <w:noProof/>
        </w:rPr>
      </w:pPr>
    </w:p>
    <w:p w14:paraId="050BB83B" w14:textId="6977B821" w:rsidR="00E227A8" w:rsidRDefault="00E227A8" w:rsidP="00325431">
      <w:pPr>
        <w:jc w:val="both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120BA0C7" w14:textId="77777777" w:rsidR="00CC230E" w:rsidRPr="00814E58" w:rsidRDefault="00CC230E" w:rsidP="00325431">
      <w:pPr>
        <w:jc w:val="both"/>
        <w:rPr>
          <w:rFonts w:ascii="Poppins" w:hAnsi="Poppins" w:cs="Poppins"/>
          <w:b/>
          <w:bCs/>
          <w:noProof/>
          <w:sz w:val="32"/>
          <w:szCs w:val="32"/>
        </w:rPr>
      </w:pPr>
    </w:p>
    <w:p w14:paraId="79449890" w14:textId="77634003" w:rsidR="00D21A29" w:rsidRPr="00D21A29" w:rsidRDefault="00D21A29" w:rsidP="00325431">
      <w:pPr>
        <w:pStyle w:val="PargrafodaLista"/>
        <w:numPr>
          <w:ilvl w:val="0"/>
          <w:numId w:val="16"/>
        </w:numPr>
        <w:jc w:val="both"/>
        <w:rPr>
          <w:rFonts w:ascii="Poppins Light" w:hAnsi="Poppins Light" w:cs="Poppins Light"/>
          <w:noProof/>
        </w:rPr>
      </w:pPr>
      <w:r w:rsidRPr="00D21A29">
        <w:rPr>
          <w:rFonts w:ascii="Poppins Light" w:hAnsi="Poppins Light" w:cs="Poppins Light"/>
          <w:noProof/>
        </w:rPr>
        <w:t>Papel ou caderno para anotações</w:t>
      </w:r>
      <w:r w:rsidR="00AB3544">
        <w:rPr>
          <w:rFonts w:ascii="Poppins Light" w:hAnsi="Poppins Light" w:cs="Poppins Light"/>
          <w:noProof/>
        </w:rPr>
        <w:t>;</w:t>
      </w:r>
    </w:p>
    <w:p w14:paraId="579DD26F" w14:textId="359B99F8" w:rsidR="00D21A29" w:rsidRDefault="00D21A29" w:rsidP="00325431">
      <w:pPr>
        <w:pStyle w:val="PargrafodaLista"/>
        <w:numPr>
          <w:ilvl w:val="0"/>
          <w:numId w:val="16"/>
        </w:numPr>
        <w:jc w:val="both"/>
        <w:rPr>
          <w:rFonts w:ascii="Poppins Light" w:hAnsi="Poppins Light" w:cs="Poppins Light"/>
          <w:noProof/>
        </w:rPr>
      </w:pPr>
      <w:r w:rsidRPr="00D21A29">
        <w:rPr>
          <w:rFonts w:ascii="Poppins Light" w:hAnsi="Poppins Light" w:cs="Poppins Light"/>
          <w:noProof/>
        </w:rPr>
        <w:t>Canetas ou lápis</w:t>
      </w:r>
      <w:r w:rsidR="00AB3544">
        <w:rPr>
          <w:rFonts w:ascii="Poppins Light" w:hAnsi="Poppins Light" w:cs="Poppins Light"/>
          <w:noProof/>
        </w:rPr>
        <w:t>;</w:t>
      </w:r>
    </w:p>
    <w:p w14:paraId="306C9539" w14:textId="0372C297" w:rsidR="00F05011" w:rsidRDefault="00F05011" w:rsidP="00325431">
      <w:pPr>
        <w:pStyle w:val="PargrafodaLista"/>
        <w:numPr>
          <w:ilvl w:val="0"/>
          <w:numId w:val="16"/>
        </w:numPr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Template da matriz SWOT, dispon</w:t>
      </w:r>
      <w:r w:rsidR="00AB3544">
        <w:rPr>
          <w:rFonts w:ascii="Poppins Light" w:hAnsi="Poppins Light" w:cs="Poppins Light"/>
          <w:noProof/>
        </w:rPr>
        <w:t>í</w:t>
      </w:r>
      <w:r>
        <w:rPr>
          <w:rFonts w:ascii="Poppins Light" w:hAnsi="Poppins Light" w:cs="Poppins Light"/>
          <w:noProof/>
        </w:rPr>
        <w:t xml:space="preserve">vel abaixo </w:t>
      </w:r>
      <w:r w:rsidR="00AB3544">
        <w:rPr>
          <w:rFonts w:ascii="Poppins Light" w:hAnsi="Poppins Light" w:cs="Poppins Light"/>
          <w:noProof/>
        </w:rPr>
        <w:t xml:space="preserve">no </w:t>
      </w:r>
      <w:r w:rsidRPr="00F05011">
        <w:rPr>
          <w:rFonts w:ascii="Poppins Light" w:hAnsi="Poppins Light" w:cs="Poppins Light"/>
          <w:b/>
          <w:bCs/>
          <w:noProof/>
        </w:rPr>
        <w:t>Anexo I</w:t>
      </w:r>
      <w:r w:rsidR="00AB3544" w:rsidRPr="007E6E71">
        <w:rPr>
          <w:rFonts w:ascii="Poppins Light" w:hAnsi="Poppins Light" w:cs="Poppins Light"/>
          <w:noProof/>
        </w:rPr>
        <w:t>.</w:t>
      </w:r>
    </w:p>
    <w:p w14:paraId="5E496AC4" w14:textId="2EBD19E8" w:rsidR="00CC230E" w:rsidRDefault="00CC230E" w:rsidP="00325431">
      <w:pPr>
        <w:ind w:left="426" w:hanging="426"/>
        <w:jc w:val="both"/>
        <w:rPr>
          <w:rFonts w:ascii="Poppins" w:hAnsi="Poppins" w:cs="Poppins"/>
          <w:b/>
          <w:bCs/>
          <w:noProof/>
          <w:sz w:val="32"/>
          <w:szCs w:val="32"/>
        </w:rPr>
      </w:pPr>
    </w:p>
    <w:p w14:paraId="27979261" w14:textId="77777777" w:rsidR="007E6E71" w:rsidRDefault="007E6E71" w:rsidP="00325431">
      <w:pPr>
        <w:ind w:left="426" w:hanging="426"/>
        <w:jc w:val="both"/>
        <w:rPr>
          <w:rFonts w:ascii="Poppins" w:hAnsi="Poppins" w:cs="Poppins"/>
          <w:b/>
          <w:bCs/>
          <w:noProof/>
          <w:sz w:val="32"/>
          <w:szCs w:val="32"/>
        </w:rPr>
      </w:pPr>
    </w:p>
    <w:p w14:paraId="36FFEC38" w14:textId="113CA317" w:rsidR="00CC230E" w:rsidRDefault="00CC230E" w:rsidP="00325431">
      <w:pPr>
        <w:ind w:left="426" w:hanging="426"/>
        <w:jc w:val="both"/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lastRenderedPageBreak/>
        <w:t>Observação</w:t>
      </w:r>
    </w:p>
    <w:p w14:paraId="1315FD5F" w14:textId="77777777" w:rsidR="00CC230E" w:rsidRPr="00814E58" w:rsidRDefault="00CC230E" w:rsidP="00325431">
      <w:pPr>
        <w:ind w:left="426" w:hanging="426"/>
        <w:jc w:val="both"/>
        <w:rPr>
          <w:rFonts w:ascii="Poppins" w:hAnsi="Poppins" w:cs="Poppins"/>
          <w:b/>
          <w:bCs/>
          <w:noProof/>
          <w:sz w:val="32"/>
          <w:szCs w:val="32"/>
        </w:rPr>
      </w:pPr>
    </w:p>
    <w:p w14:paraId="4C5C5B85" w14:textId="649FD96B" w:rsidR="00325431" w:rsidRDefault="003156AC" w:rsidP="006455AC">
      <w:pPr>
        <w:jc w:val="both"/>
        <w:rPr>
          <w:rFonts w:ascii="Poppins Light" w:hAnsi="Poppins Light" w:cs="Poppins Light"/>
          <w:noProof/>
        </w:rPr>
      </w:pPr>
      <w:r w:rsidRPr="003156AC">
        <w:rPr>
          <w:rFonts w:ascii="Poppins Light" w:hAnsi="Poppins Light" w:cs="Poppins Light"/>
          <w:noProof/>
        </w:rPr>
        <w:t>Es</w:t>
      </w:r>
      <w:r w:rsidR="00AB3544">
        <w:rPr>
          <w:rFonts w:ascii="Poppins Light" w:hAnsi="Poppins Light" w:cs="Poppins Light"/>
          <w:noProof/>
        </w:rPr>
        <w:t>s</w:t>
      </w:r>
      <w:r w:rsidRPr="003156AC">
        <w:rPr>
          <w:rFonts w:ascii="Poppins Light" w:hAnsi="Poppins Light" w:cs="Poppins Light"/>
          <w:noProof/>
        </w:rPr>
        <w:t xml:space="preserve">e projeto é fictício e, portanto, não deverá ter custos reais envolvidos. Usem apenas os materiais disponíveis na escola e que foram previamente autorizados pelo professor. </w:t>
      </w:r>
    </w:p>
    <w:p w14:paraId="29612D8C" w14:textId="36E0BE5B" w:rsidR="001870DE" w:rsidRDefault="001870DE" w:rsidP="006455AC">
      <w:pPr>
        <w:jc w:val="both"/>
        <w:rPr>
          <w:rFonts w:ascii="Poppins Light" w:hAnsi="Poppins Light" w:cs="Poppins Light"/>
          <w:noProof/>
        </w:rPr>
      </w:pPr>
      <w:r w:rsidRPr="001870DE">
        <w:rPr>
          <w:rFonts w:ascii="Poppins Light" w:hAnsi="Poppins Light" w:cs="Poppins Light"/>
          <w:noProof/>
        </w:rPr>
        <w:t xml:space="preserve">Anotem as discussões e </w:t>
      </w:r>
      <w:r w:rsidR="00AB3544">
        <w:rPr>
          <w:rFonts w:ascii="Poppins Light" w:hAnsi="Poppins Light" w:cs="Poppins Light"/>
          <w:noProof/>
        </w:rPr>
        <w:t xml:space="preserve">as </w:t>
      </w:r>
      <w:r w:rsidRPr="001870DE">
        <w:rPr>
          <w:rFonts w:ascii="Poppins Light" w:hAnsi="Poppins Light" w:cs="Poppins Light"/>
          <w:noProof/>
        </w:rPr>
        <w:t>conclusões no caderno para que possamos revisar e compartilhar as ideias após a atividade</w:t>
      </w:r>
      <w:r>
        <w:rPr>
          <w:rFonts w:ascii="Poppins Light" w:hAnsi="Poppins Light" w:cs="Poppins Light"/>
          <w:noProof/>
        </w:rPr>
        <w:t>.</w:t>
      </w:r>
    </w:p>
    <w:p w14:paraId="7C74CCBF" w14:textId="77777777" w:rsidR="006455AC" w:rsidRDefault="006455AC" w:rsidP="006455AC">
      <w:pPr>
        <w:jc w:val="both"/>
        <w:rPr>
          <w:rFonts w:ascii="Poppins Light" w:hAnsi="Poppins Light" w:cs="Poppins Light"/>
          <w:b/>
          <w:bCs/>
          <w:noProof/>
          <w:sz w:val="32"/>
          <w:szCs w:val="32"/>
        </w:rPr>
      </w:pPr>
    </w:p>
    <w:p w14:paraId="0ED21B0B" w14:textId="56F9E894" w:rsidR="00E227A8" w:rsidRPr="0090569B" w:rsidRDefault="00E227A8" w:rsidP="00FF4383">
      <w:pPr>
        <w:jc w:val="both"/>
        <w:rPr>
          <w:rFonts w:ascii="Poppins" w:hAnsi="Poppins" w:cs="Poppins"/>
          <w:b/>
          <w:bCs/>
          <w:noProof/>
          <w:sz w:val="32"/>
          <w:szCs w:val="32"/>
        </w:rPr>
      </w:pPr>
      <w:r w:rsidRPr="0090569B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 w:rsidRPr="0090569B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90569B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Default="00E227A8" w:rsidP="006455AC">
      <w:pPr>
        <w:jc w:val="both"/>
        <w:rPr>
          <w:rFonts w:ascii="Poppins Light" w:hAnsi="Poppins Light" w:cs="Poppins Light"/>
          <w:noProof/>
        </w:rPr>
      </w:pPr>
    </w:p>
    <w:p w14:paraId="7DCED09C" w14:textId="00CF854C" w:rsidR="00DF4105" w:rsidRDefault="00DF4105" w:rsidP="00DF4105">
      <w:pPr>
        <w:jc w:val="center"/>
        <w:rPr>
          <w:rFonts w:ascii="Poppins Light" w:hAnsi="Poppins Light" w:cs="Poppins Light"/>
          <w:b/>
          <w:bCs/>
          <w:noProof/>
        </w:rPr>
      </w:pPr>
      <w:r w:rsidRPr="00DF4105">
        <w:rPr>
          <w:rFonts w:ascii="Poppins Light" w:hAnsi="Poppins Light" w:cs="Poppins Light"/>
          <w:b/>
          <w:bCs/>
          <w:noProof/>
        </w:rPr>
        <w:t>Análise técnica do projeto</w:t>
      </w:r>
    </w:p>
    <w:p w14:paraId="1749FD77" w14:textId="77777777" w:rsidR="00DF4105" w:rsidRPr="00DF4105" w:rsidRDefault="00DF4105" w:rsidP="00DF4105">
      <w:pPr>
        <w:jc w:val="center"/>
        <w:rPr>
          <w:rFonts w:ascii="Poppins Light" w:hAnsi="Poppins Light" w:cs="Poppins Light"/>
          <w:b/>
          <w:bCs/>
          <w:noProof/>
        </w:rPr>
      </w:pPr>
    </w:p>
    <w:p w14:paraId="48FCFF3F" w14:textId="6364D169" w:rsidR="00DF4105" w:rsidRDefault="00DF4105" w:rsidP="00DF4105">
      <w:pPr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Re</w:t>
      </w:r>
      <w:r w:rsidR="00AB3544">
        <w:rPr>
          <w:rFonts w:ascii="Poppins Light" w:hAnsi="Poppins Light" w:cs="Poppins Light"/>
          <w:noProof/>
        </w:rPr>
        <w:t>ú</w:t>
      </w:r>
      <w:r>
        <w:rPr>
          <w:rFonts w:ascii="Poppins Light" w:hAnsi="Poppins Light" w:cs="Poppins Light"/>
          <w:noProof/>
        </w:rPr>
        <w:t>nam-se em grupo e façam</w:t>
      </w:r>
      <w:r w:rsidRPr="00DF4105">
        <w:rPr>
          <w:rFonts w:ascii="Poppins Light" w:hAnsi="Poppins Light" w:cs="Poppins Light"/>
          <w:noProof/>
        </w:rPr>
        <w:t xml:space="preserve"> uma análise técnica detalhada do </w:t>
      </w:r>
      <w:r w:rsidRPr="00DF4105">
        <w:rPr>
          <w:rFonts w:ascii="Poppins Light" w:hAnsi="Poppins Light" w:cs="Poppins Light"/>
          <w:b/>
          <w:bCs/>
          <w:noProof/>
        </w:rPr>
        <w:t>projeto multidisciplinar</w:t>
      </w:r>
      <w:r>
        <w:rPr>
          <w:rFonts w:ascii="Poppins Light" w:hAnsi="Poppins Light" w:cs="Poppins Light"/>
          <w:noProof/>
        </w:rPr>
        <w:t xml:space="preserve">, </w:t>
      </w:r>
      <w:r w:rsidRPr="00DF4105">
        <w:rPr>
          <w:rFonts w:ascii="Poppins Light" w:hAnsi="Poppins Light" w:cs="Poppins Light"/>
          <w:noProof/>
        </w:rPr>
        <w:t>que está sendo desenvolvido</w:t>
      </w:r>
      <w:r>
        <w:rPr>
          <w:rFonts w:ascii="Poppins Light" w:hAnsi="Poppins Light" w:cs="Poppins Light"/>
          <w:noProof/>
        </w:rPr>
        <w:t>, c</w:t>
      </w:r>
      <w:r w:rsidRPr="00DF4105">
        <w:rPr>
          <w:rFonts w:ascii="Poppins Light" w:hAnsi="Poppins Light" w:cs="Poppins Light"/>
          <w:noProof/>
        </w:rPr>
        <w:t>onsider</w:t>
      </w:r>
      <w:r>
        <w:rPr>
          <w:rFonts w:ascii="Poppins Light" w:hAnsi="Poppins Light" w:cs="Poppins Light"/>
          <w:noProof/>
        </w:rPr>
        <w:t xml:space="preserve">ando </w:t>
      </w:r>
      <w:r w:rsidRPr="00DF4105">
        <w:rPr>
          <w:rFonts w:ascii="Poppins Light" w:hAnsi="Poppins Light" w:cs="Poppins Light"/>
          <w:noProof/>
        </w:rPr>
        <w:t>os seguintes aspectos:</w:t>
      </w:r>
    </w:p>
    <w:p w14:paraId="67D3B2D2" w14:textId="77777777" w:rsidR="00DF4105" w:rsidRPr="00DF4105" w:rsidRDefault="00DF4105" w:rsidP="00DF4105">
      <w:pPr>
        <w:jc w:val="both"/>
        <w:rPr>
          <w:rFonts w:ascii="Poppins Light" w:hAnsi="Poppins Light" w:cs="Poppins Light"/>
          <w:noProof/>
        </w:rPr>
      </w:pPr>
    </w:p>
    <w:p w14:paraId="2CD8EBFF" w14:textId="2778C7CA" w:rsidR="00DF4105" w:rsidRPr="00DF4105" w:rsidRDefault="00DF4105" w:rsidP="00DF4105">
      <w:pPr>
        <w:pStyle w:val="PargrafodaLista"/>
        <w:numPr>
          <w:ilvl w:val="0"/>
          <w:numId w:val="28"/>
        </w:numPr>
        <w:jc w:val="both"/>
        <w:rPr>
          <w:rFonts w:ascii="Poppins Light" w:hAnsi="Poppins Light" w:cs="Poppins Light"/>
          <w:noProof/>
        </w:rPr>
      </w:pPr>
      <w:r w:rsidRPr="00DF4105">
        <w:rPr>
          <w:rFonts w:ascii="Poppins Light" w:hAnsi="Poppins Light" w:cs="Poppins Light"/>
          <w:noProof/>
        </w:rPr>
        <w:t>Tecnologia e recursos necessários</w:t>
      </w:r>
    </w:p>
    <w:p w14:paraId="16FAE650" w14:textId="67974472" w:rsidR="00D543C8" w:rsidRDefault="00DF4105" w:rsidP="00DF4105">
      <w:pPr>
        <w:jc w:val="both"/>
        <w:rPr>
          <w:ins w:id="0" w:author="Douglas Kukeran Dos Santos" w:date="2025-04-22T08:23:00Z" w16du:dateUtc="2025-04-22T11:23:00Z"/>
          <w:rFonts w:ascii="Poppins Light" w:hAnsi="Poppins Light" w:cs="Poppins Light"/>
          <w:noProof/>
        </w:rPr>
      </w:pPr>
      <w:r w:rsidRPr="00DF4105">
        <w:rPr>
          <w:rFonts w:ascii="Poppins Light" w:hAnsi="Poppins Light" w:cs="Poppins Light"/>
          <w:noProof/>
        </w:rPr>
        <w:t>Quais equipamentos e tecnologias são indispensáveis para a execução do projeto?</w:t>
      </w:r>
    </w:p>
    <w:p w14:paraId="17C1B461" w14:textId="565B11AF" w:rsidR="00D543C8" w:rsidRPr="00DF4105" w:rsidRDefault="00D543C8" w:rsidP="00DF4105">
      <w:pPr>
        <w:jc w:val="both"/>
        <w:rPr>
          <w:rFonts w:ascii="Poppins Light" w:hAnsi="Poppins Light" w:cs="Poppins Light"/>
          <w:noProof/>
        </w:rPr>
      </w:pPr>
      <w:ins w:id="1" w:author="Douglas Kukeran Dos Santos" w:date="2025-04-22T08:23:00Z" w16du:dateUtc="2025-04-22T11:23:00Z">
        <w:r>
          <w:rPr>
            <w:rFonts w:ascii="Poppins Light" w:hAnsi="Poppins Light" w:cs="Poppins Light"/>
            <w:noProof/>
          </w:rPr>
          <w:t>R:</w:t>
        </w:r>
      </w:ins>
      <w:ins w:id="2" w:author="Douglas Kukeran Dos Santos" w:date="2025-04-22T08:24:00Z" w16du:dateUtc="2025-04-22T11:24:00Z">
        <w:r>
          <w:rPr>
            <w:rFonts w:ascii="Poppins Light" w:hAnsi="Poppins Light" w:cs="Poppins Light"/>
            <w:noProof/>
          </w:rPr>
          <w:t xml:space="preserve"> Um sistema de registro de fluxo de caixa</w:t>
        </w:r>
      </w:ins>
      <w:ins w:id="3" w:author="Douglas Kukeran Dos Santos" w:date="2025-04-22T08:25:00Z" w16du:dateUtc="2025-04-22T11:25:00Z">
        <w:r>
          <w:rPr>
            <w:rFonts w:ascii="Poppins Light" w:hAnsi="Poppins Light" w:cs="Poppins Light"/>
            <w:noProof/>
          </w:rPr>
          <w:t xml:space="preserve"> e um local ou objeto para expor os itens.</w:t>
        </w:r>
      </w:ins>
    </w:p>
    <w:p w14:paraId="3D52213E" w14:textId="77777777" w:rsidR="00DF4105" w:rsidRDefault="00DF4105" w:rsidP="00DF4105">
      <w:pPr>
        <w:jc w:val="both"/>
        <w:rPr>
          <w:ins w:id="4" w:author="Douglas Kukeran Dos Santos" w:date="2025-04-22T08:27:00Z" w16du:dateUtc="2025-04-22T11:27:00Z"/>
          <w:rFonts w:ascii="Poppins Light" w:hAnsi="Poppins Light" w:cs="Poppins Light"/>
          <w:noProof/>
        </w:rPr>
      </w:pPr>
      <w:r w:rsidRPr="00DF4105">
        <w:rPr>
          <w:rFonts w:ascii="Poppins Light" w:hAnsi="Poppins Light" w:cs="Poppins Light"/>
          <w:noProof/>
        </w:rPr>
        <w:t>Existe alguma tecnologia ou recurso específico que ainda não está disponível? Como pode ser adquirido?</w:t>
      </w:r>
    </w:p>
    <w:p w14:paraId="5D89E008" w14:textId="21847B40" w:rsidR="00D543C8" w:rsidRPr="00DF4105" w:rsidRDefault="00D543C8" w:rsidP="00DF4105">
      <w:pPr>
        <w:jc w:val="both"/>
        <w:rPr>
          <w:rFonts w:ascii="Poppins Light" w:hAnsi="Poppins Light" w:cs="Poppins Light"/>
          <w:noProof/>
        </w:rPr>
      </w:pPr>
      <w:ins w:id="5" w:author="Douglas Kukeran Dos Santos" w:date="2025-04-22T08:27:00Z" w16du:dateUtc="2025-04-22T11:27:00Z">
        <w:r>
          <w:rPr>
            <w:rFonts w:ascii="Poppins Light" w:hAnsi="Poppins Light" w:cs="Poppins Light"/>
            <w:noProof/>
          </w:rPr>
          <w:t xml:space="preserve">R: </w:t>
        </w:r>
      </w:ins>
      <w:ins w:id="6" w:author="Douglas Kukeran Dos Santos" w:date="2025-04-22T08:32:00Z" w16du:dateUtc="2025-04-22T11:32:00Z">
        <w:r w:rsidR="00C956B8">
          <w:rPr>
            <w:rFonts w:ascii="Poppins Light" w:hAnsi="Poppins Light" w:cs="Poppins Light"/>
            <w:noProof/>
          </w:rPr>
          <w:t>Somente será adquirido uma nova tecnologia após uma pesquisa d</w:t>
        </w:r>
      </w:ins>
      <w:ins w:id="7" w:author="Douglas Kukeran Dos Santos" w:date="2025-04-22T08:34:00Z" w16du:dateUtc="2025-04-22T11:34:00Z">
        <w:r w:rsidR="00C956B8">
          <w:rPr>
            <w:rFonts w:ascii="Poppins Light" w:hAnsi="Poppins Light" w:cs="Poppins Light"/>
            <w:noProof/>
          </w:rPr>
          <w:t xml:space="preserve">e </w:t>
        </w:r>
      </w:ins>
      <w:ins w:id="8" w:author="Douglas Kukeran Dos Santos" w:date="2025-04-22T08:32:00Z" w16du:dateUtc="2025-04-22T11:32:00Z">
        <w:r w:rsidR="00C956B8">
          <w:rPr>
            <w:rFonts w:ascii="Poppins Light" w:hAnsi="Poppins Light" w:cs="Poppins Light"/>
            <w:noProof/>
          </w:rPr>
          <w:t xml:space="preserve">mercado, para verificar soluções </w:t>
        </w:r>
      </w:ins>
      <w:ins w:id="9" w:author="Douglas Kukeran Dos Santos" w:date="2025-04-22T08:33:00Z" w16du:dateUtc="2025-04-22T11:33:00Z">
        <w:r w:rsidR="00C956B8">
          <w:rPr>
            <w:rFonts w:ascii="Poppins Light" w:hAnsi="Poppins Light" w:cs="Poppins Light"/>
            <w:noProof/>
          </w:rPr>
          <w:t>e recursos disponiveis.</w:t>
        </w:r>
      </w:ins>
    </w:p>
    <w:p w14:paraId="12D209D7" w14:textId="77777777" w:rsidR="00DF4105" w:rsidRPr="00DF4105" w:rsidRDefault="00DF4105" w:rsidP="00DF4105">
      <w:pPr>
        <w:jc w:val="both"/>
        <w:rPr>
          <w:rFonts w:ascii="Poppins Light" w:hAnsi="Poppins Light" w:cs="Poppins Light"/>
          <w:noProof/>
        </w:rPr>
      </w:pPr>
    </w:p>
    <w:p w14:paraId="1ED02711" w14:textId="11EB82CE" w:rsidR="00DF4105" w:rsidRPr="00DF4105" w:rsidRDefault="00DF4105" w:rsidP="00DF4105">
      <w:pPr>
        <w:pStyle w:val="PargrafodaLista"/>
        <w:numPr>
          <w:ilvl w:val="0"/>
          <w:numId w:val="28"/>
        </w:numPr>
        <w:jc w:val="both"/>
        <w:rPr>
          <w:rFonts w:ascii="Poppins Light" w:hAnsi="Poppins Light" w:cs="Poppins Light"/>
          <w:noProof/>
        </w:rPr>
      </w:pPr>
      <w:r w:rsidRPr="00DF4105">
        <w:rPr>
          <w:rFonts w:ascii="Poppins Light" w:hAnsi="Poppins Light" w:cs="Poppins Light"/>
          <w:noProof/>
        </w:rPr>
        <w:t>Identificação de riscos técnicos</w:t>
      </w:r>
    </w:p>
    <w:p w14:paraId="3277863A" w14:textId="77777777" w:rsidR="00DF4105" w:rsidRDefault="00DF4105" w:rsidP="00DF4105">
      <w:pPr>
        <w:jc w:val="both"/>
        <w:rPr>
          <w:ins w:id="10" w:author="Douglas Kukeran Dos Santos" w:date="2025-04-22T08:37:00Z" w16du:dateUtc="2025-04-22T11:37:00Z"/>
          <w:rFonts w:ascii="Poppins Light" w:hAnsi="Poppins Light" w:cs="Poppins Light"/>
          <w:noProof/>
        </w:rPr>
      </w:pPr>
      <w:r w:rsidRPr="00DF4105">
        <w:rPr>
          <w:rFonts w:ascii="Poppins Light" w:hAnsi="Poppins Light" w:cs="Poppins Light"/>
          <w:noProof/>
        </w:rPr>
        <w:t>Quais são os problemas técnicos potenciais que podem ocorrer durante a execução do projeto?</w:t>
      </w:r>
    </w:p>
    <w:p w14:paraId="16DEB57F" w14:textId="145B0482" w:rsidR="00C956B8" w:rsidRPr="00DF4105" w:rsidRDefault="00C956B8" w:rsidP="00DF4105">
      <w:pPr>
        <w:jc w:val="both"/>
        <w:rPr>
          <w:rFonts w:ascii="Poppins Light" w:hAnsi="Poppins Light" w:cs="Poppins Light"/>
          <w:noProof/>
        </w:rPr>
      </w:pPr>
      <w:ins w:id="11" w:author="Douglas Kukeran Dos Santos" w:date="2025-04-22T08:37:00Z" w16du:dateUtc="2025-04-22T11:37:00Z">
        <w:r>
          <w:rPr>
            <w:rFonts w:ascii="Poppins Light" w:hAnsi="Poppins Light" w:cs="Poppins Light"/>
            <w:noProof/>
          </w:rPr>
          <w:t xml:space="preserve">R: Pode ocorrer </w:t>
        </w:r>
      </w:ins>
      <w:ins w:id="12" w:author="Douglas Kukeran Dos Santos" w:date="2025-04-22T08:38:00Z" w16du:dateUtc="2025-04-22T11:38:00Z">
        <w:r>
          <w:rPr>
            <w:rFonts w:ascii="Poppins Light" w:hAnsi="Poppins Light" w:cs="Poppins Light"/>
            <w:noProof/>
          </w:rPr>
          <w:t xml:space="preserve">problemas técnicos referente a falta de ernergia, problemas com </w:t>
        </w:r>
      </w:ins>
      <w:ins w:id="13" w:author="Douglas Kukeran Dos Santos" w:date="2025-04-22T08:39:00Z" w16du:dateUtc="2025-04-22T11:39:00Z">
        <w:r>
          <w:rPr>
            <w:rFonts w:ascii="Poppins Light" w:hAnsi="Poppins Light" w:cs="Poppins Light"/>
            <w:noProof/>
          </w:rPr>
          <w:t>locaçao</w:t>
        </w:r>
      </w:ins>
      <w:ins w:id="14" w:author="Douglas Kukeran Dos Santos" w:date="2025-04-22T08:40:00Z" w16du:dateUtc="2025-04-22T11:40:00Z">
        <w:r>
          <w:rPr>
            <w:rFonts w:ascii="Poppins Light" w:hAnsi="Poppins Light" w:cs="Poppins Light"/>
            <w:noProof/>
          </w:rPr>
          <w:t xml:space="preserve"> para</w:t>
        </w:r>
      </w:ins>
      <w:ins w:id="15" w:author="Douglas Kukeran Dos Santos" w:date="2025-04-22T08:39:00Z" w16du:dateUtc="2025-04-22T11:39:00Z">
        <w:r>
          <w:rPr>
            <w:rFonts w:ascii="Poppins Light" w:hAnsi="Poppins Light" w:cs="Poppins Light"/>
            <w:noProof/>
          </w:rPr>
          <w:t xml:space="preserve"> exposição dos itens, problemas com sistema de fluxo de caixa, entre outros</w:t>
        </w:r>
      </w:ins>
    </w:p>
    <w:p w14:paraId="2E652AC0" w14:textId="77777777" w:rsidR="00DF4105" w:rsidRDefault="00DF4105" w:rsidP="00DF4105">
      <w:pPr>
        <w:jc w:val="both"/>
        <w:rPr>
          <w:ins w:id="16" w:author="Douglas Kukeran Dos Santos" w:date="2025-04-22T08:42:00Z" w16du:dateUtc="2025-04-22T11:42:00Z"/>
          <w:rFonts w:ascii="Poppins Light" w:hAnsi="Poppins Light" w:cs="Poppins Light"/>
          <w:noProof/>
        </w:rPr>
      </w:pPr>
      <w:r w:rsidRPr="00DF4105">
        <w:rPr>
          <w:rFonts w:ascii="Poppins Light" w:hAnsi="Poppins Light" w:cs="Poppins Light"/>
          <w:noProof/>
        </w:rPr>
        <w:t>Como esses problemas podem impactar o andamento e o sucesso do projeto?</w:t>
      </w:r>
    </w:p>
    <w:p w14:paraId="6CE2D6B8" w14:textId="40351BE8" w:rsidR="00C0724F" w:rsidRPr="00DF4105" w:rsidRDefault="00C0724F" w:rsidP="00DF4105">
      <w:pPr>
        <w:jc w:val="both"/>
        <w:rPr>
          <w:rFonts w:ascii="Poppins Light" w:hAnsi="Poppins Light" w:cs="Poppins Light"/>
          <w:noProof/>
        </w:rPr>
      </w:pPr>
      <w:ins w:id="17" w:author="Douglas Kukeran Dos Santos" w:date="2025-04-22T08:42:00Z" w16du:dateUtc="2025-04-22T11:42:00Z">
        <w:r>
          <w:rPr>
            <w:rFonts w:ascii="Poppins Light" w:hAnsi="Poppins Light" w:cs="Poppins Light"/>
            <w:noProof/>
          </w:rPr>
          <w:t>R: Dependend</w:t>
        </w:r>
      </w:ins>
      <w:ins w:id="18" w:author="Douglas Kukeran Dos Santos" w:date="2025-04-22T08:43:00Z" w16du:dateUtc="2025-04-22T11:43:00Z">
        <w:r>
          <w:rPr>
            <w:rFonts w:ascii="Poppins Light" w:hAnsi="Poppins Light" w:cs="Poppins Light"/>
            <w:noProof/>
          </w:rPr>
          <w:t>o de onde o problema surgira, poderá impactar em todo o projeto, exemplo, problemas com o sistema de fluxo de caixa.</w:t>
        </w:r>
      </w:ins>
    </w:p>
    <w:p w14:paraId="7A25CCC1" w14:textId="77777777" w:rsidR="00DF4105" w:rsidRPr="00DF4105" w:rsidRDefault="00DF4105" w:rsidP="00DF4105">
      <w:pPr>
        <w:jc w:val="both"/>
        <w:rPr>
          <w:rFonts w:ascii="Poppins Light" w:hAnsi="Poppins Light" w:cs="Poppins Light"/>
          <w:noProof/>
        </w:rPr>
      </w:pPr>
    </w:p>
    <w:p w14:paraId="172D137C" w14:textId="1098CF8C" w:rsidR="00DF4105" w:rsidRPr="00DF4105" w:rsidRDefault="00DF4105" w:rsidP="00DF4105">
      <w:pPr>
        <w:pStyle w:val="PargrafodaLista"/>
        <w:numPr>
          <w:ilvl w:val="0"/>
          <w:numId w:val="28"/>
        </w:numPr>
        <w:jc w:val="both"/>
        <w:rPr>
          <w:rFonts w:ascii="Poppins Light" w:hAnsi="Poppins Light" w:cs="Poppins Light"/>
          <w:noProof/>
        </w:rPr>
      </w:pPr>
      <w:r w:rsidRPr="00DF4105">
        <w:rPr>
          <w:rFonts w:ascii="Poppins Light" w:hAnsi="Poppins Light" w:cs="Poppins Light"/>
          <w:noProof/>
        </w:rPr>
        <w:t>Soluções preventivas</w:t>
      </w:r>
    </w:p>
    <w:p w14:paraId="375129D4" w14:textId="77777777" w:rsidR="00DF4105" w:rsidRDefault="00DF4105" w:rsidP="00DF4105">
      <w:pPr>
        <w:jc w:val="both"/>
        <w:rPr>
          <w:ins w:id="19" w:author="Douglas Kukeran Dos Santos" w:date="2025-04-22T08:50:00Z" w16du:dateUtc="2025-04-22T11:50:00Z"/>
          <w:rFonts w:ascii="Poppins Light" w:hAnsi="Poppins Light" w:cs="Poppins Light"/>
          <w:noProof/>
        </w:rPr>
      </w:pPr>
      <w:r w:rsidRPr="00DF4105">
        <w:rPr>
          <w:rFonts w:ascii="Poppins Light" w:hAnsi="Poppins Light" w:cs="Poppins Light"/>
          <w:noProof/>
        </w:rPr>
        <w:t>Quais medidas podem ser adotadas para prevenir ou mitigar os riscos técnicos identificados?</w:t>
      </w:r>
    </w:p>
    <w:p w14:paraId="4BBB43BC" w14:textId="7CBF20CB" w:rsidR="00C0724F" w:rsidRPr="00DF4105" w:rsidDel="003B45B7" w:rsidRDefault="00C0724F" w:rsidP="00DF4105">
      <w:pPr>
        <w:jc w:val="both"/>
        <w:rPr>
          <w:del w:id="20" w:author="Douglas Kukeran Dos Santos" w:date="2025-04-22T08:57:00Z" w16du:dateUtc="2025-04-22T11:57:00Z"/>
          <w:rFonts w:ascii="Poppins Light" w:hAnsi="Poppins Light" w:cs="Poppins Light"/>
          <w:noProof/>
        </w:rPr>
      </w:pPr>
      <w:ins w:id="21" w:author="Douglas Kukeran Dos Santos" w:date="2025-04-22T08:50:00Z" w16du:dateUtc="2025-04-22T11:50:00Z">
        <w:r>
          <w:rPr>
            <w:rFonts w:ascii="Poppins Light" w:hAnsi="Poppins Light" w:cs="Poppins Light"/>
            <w:noProof/>
          </w:rPr>
          <w:t>R:</w:t>
        </w:r>
      </w:ins>
      <w:ins w:id="22" w:author="Douglas Kukeran Dos Santos" w:date="2025-04-22T08:52:00Z" w16du:dateUtc="2025-04-22T11:52:00Z">
        <w:r w:rsidR="003B45B7">
          <w:rPr>
            <w:rFonts w:ascii="Poppins Light" w:hAnsi="Poppins Light" w:cs="Poppins Light"/>
            <w:noProof/>
          </w:rPr>
          <w:t xml:space="preserve"> Foram identificados 3 possiveis problemas Técnicos, </w:t>
        </w:r>
      </w:ins>
      <w:ins w:id="23" w:author="Douglas Kukeran Dos Santos" w:date="2025-04-22T08:58:00Z" w16du:dateUtc="2025-04-22T11:58:00Z">
        <w:r w:rsidR="003B45B7">
          <w:rPr>
            <w:rFonts w:ascii="Poppins Light" w:hAnsi="Poppins Light" w:cs="Poppins Light"/>
            <w:noProof/>
          </w:rPr>
          <w:t xml:space="preserve"> a </w:t>
        </w:r>
      </w:ins>
      <w:ins w:id="24" w:author="Douglas Kukeran Dos Santos" w:date="2025-04-22T08:52:00Z" w16du:dateUtc="2025-04-22T11:52:00Z">
        <w:r w:rsidR="003B45B7">
          <w:rPr>
            <w:rFonts w:ascii="Poppins Light" w:hAnsi="Poppins Light" w:cs="Poppins Light"/>
            <w:noProof/>
          </w:rPr>
          <w:t xml:space="preserve">falta de luz, </w:t>
        </w:r>
      </w:ins>
      <w:ins w:id="25" w:author="Douglas Kukeran Dos Santos" w:date="2025-04-22T08:53:00Z" w16du:dateUtc="2025-04-22T11:53:00Z">
        <w:r w:rsidR="003B45B7">
          <w:rPr>
            <w:rFonts w:ascii="Poppins Light" w:hAnsi="Poppins Light" w:cs="Poppins Light"/>
            <w:noProof/>
          </w:rPr>
          <w:t xml:space="preserve">problemas </w:t>
        </w:r>
      </w:ins>
      <w:ins w:id="26" w:author="Douglas Kukeran Dos Santos" w:date="2025-04-22T08:58:00Z" w16du:dateUtc="2025-04-22T11:58:00Z">
        <w:r w:rsidR="003B45B7">
          <w:rPr>
            <w:rFonts w:ascii="Poppins Light" w:hAnsi="Poppins Light" w:cs="Poppins Light"/>
            <w:noProof/>
          </w:rPr>
          <w:t xml:space="preserve">no </w:t>
        </w:r>
      </w:ins>
      <w:ins w:id="27" w:author="Douglas Kukeran Dos Santos" w:date="2025-04-22T08:52:00Z" w16du:dateUtc="2025-04-22T11:52:00Z">
        <w:r w:rsidR="003B45B7">
          <w:rPr>
            <w:rFonts w:ascii="Poppins Light" w:hAnsi="Poppins Light" w:cs="Poppins Light"/>
            <w:noProof/>
          </w:rPr>
          <w:t>fluxo de caixa e problemas na locaç</w:t>
        </w:r>
      </w:ins>
      <w:ins w:id="28" w:author="Douglas Kukeran Dos Santos" w:date="2025-04-22T08:53:00Z" w16du:dateUtc="2025-04-22T11:53:00Z">
        <w:r w:rsidR="003B45B7">
          <w:rPr>
            <w:rFonts w:ascii="Poppins Light" w:hAnsi="Poppins Light" w:cs="Poppins Light"/>
            <w:noProof/>
          </w:rPr>
          <w:t>ao. Podemos adotar um solução para previnir os riscos, adquirin</w:t>
        </w:r>
      </w:ins>
      <w:ins w:id="29" w:author="Douglas Kukeran Dos Santos" w:date="2025-04-22T08:54:00Z" w16du:dateUtc="2025-04-22T11:54:00Z">
        <w:r w:rsidR="003B45B7">
          <w:rPr>
            <w:rFonts w:ascii="Poppins Light" w:hAnsi="Poppins Light" w:cs="Poppins Light"/>
            <w:noProof/>
          </w:rPr>
          <w:t>do um gerador eletrico para a falta de luz,</w:t>
        </w:r>
      </w:ins>
      <w:ins w:id="30" w:author="Douglas Kukeran Dos Santos" w:date="2025-04-22T08:55:00Z" w16du:dateUtc="2025-04-22T11:55:00Z">
        <w:r w:rsidR="003B45B7">
          <w:rPr>
            <w:rFonts w:ascii="Poppins Light" w:hAnsi="Poppins Light" w:cs="Poppins Light"/>
            <w:noProof/>
          </w:rPr>
          <w:t xml:space="preserve"> adquirir um segundo ssitema de fluxo de caixa </w:t>
        </w:r>
      </w:ins>
      <w:ins w:id="31" w:author="Douglas Kukeran Dos Santos" w:date="2025-04-22T08:56:00Z" w16du:dateUtc="2025-04-22T11:56:00Z">
        <w:r w:rsidR="003B45B7">
          <w:rPr>
            <w:rFonts w:ascii="Poppins Light" w:hAnsi="Poppins Light" w:cs="Poppins Light"/>
            <w:noProof/>
          </w:rPr>
          <w:t>como “backup”, verificar novos hosts</w:t>
        </w:r>
      </w:ins>
      <w:ins w:id="32" w:author="Douglas Kukeran Dos Santos" w:date="2025-04-22T08:57:00Z" w16du:dateUtc="2025-04-22T11:57:00Z">
        <w:r w:rsidR="003B45B7">
          <w:rPr>
            <w:rFonts w:ascii="Poppins Light" w:hAnsi="Poppins Light" w:cs="Poppins Light"/>
            <w:noProof/>
          </w:rPr>
          <w:t xml:space="preserve"> ou </w:t>
        </w:r>
      </w:ins>
      <w:ins w:id="33" w:author="Douglas Kukeran Dos Santos" w:date="2025-04-22T08:56:00Z" w16du:dateUtc="2025-04-22T11:56:00Z">
        <w:r w:rsidR="003B45B7">
          <w:rPr>
            <w:rFonts w:ascii="Poppins Light" w:hAnsi="Poppins Light" w:cs="Poppins Light"/>
            <w:noProof/>
          </w:rPr>
          <w:t>locações potenciais par</w:t>
        </w:r>
      </w:ins>
      <w:ins w:id="34" w:author="Douglas Kukeran Dos Santos" w:date="2025-04-22T08:57:00Z" w16du:dateUtc="2025-04-22T11:57:00Z">
        <w:r w:rsidR="003B45B7">
          <w:rPr>
            <w:rFonts w:ascii="Poppins Light" w:hAnsi="Poppins Light" w:cs="Poppins Light"/>
            <w:noProof/>
          </w:rPr>
          <w:t>a caso de substituição.</w:t>
        </w:r>
      </w:ins>
    </w:p>
    <w:p w14:paraId="05740E4B" w14:textId="15F3B87D" w:rsidR="00DF4105" w:rsidRDefault="00DF4105" w:rsidP="00DF4105">
      <w:pPr>
        <w:jc w:val="both"/>
        <w:rPr>
          <w:rFonts w:ascii="Poppins Light" w:hAnsi="Poppins Light" w:cs="Poppins Light"/>
          <w:noProof/>
        </w:rPr>
      </w:pPr>
      <w:r w:rsidRPr="00DF4105">
        <w:rPr>
          <w:rFonts w:ascii="Poppins Light" w:hAnsi="Poppins Light" w:cs="Poppins Light"/>
          <w:noProof/>
        </w:rPr>
        <w:t>Existem alternativas ou estratégias de backup que podem ser preparadas para garantir a continuidade do projeto?</w:t>
      </w:r>
    </w:p>
    <w:p w14:paraId="3B33F357" w14:textId="66FD7553" w:rsidR="00DF4105" w:rsidRDefault="00DF4105" w:rsidP="00DF4105">
      <w:pPr>
        <w:jc w:val="both"/>
        <w:rPr>
          <w:rFonts w:ascii="Poppins Light" w:hAnsi="Poppins Light" w:cs="Poppins Light"/>
          <w:noProof/>
        </w:rPr>
      </w:pPr>
    </w:p>
    <w:p w14:paraId="248AE478" w14:textId="19C8DAC3" w:rsidR="007E6E71" w:rsidRDefault="007E6E71" w:rsidP="00DF4105">
      <w:pPr>
        <w:jc w:val="both"/>
        <w:rPr>
          <w:rFonts w:ascii="Poppins Light" w:hAnsi="Poppins Light" w:cs="Poppins Light"/>
          <w:noProof/>
        </w:rPr>
      </w:pPr>
    </w:p>
    <w:p w14:paraId="497D2E80" w14:textId="77777777" w:rsidR="007E6E71" w:rsidRDefault="007E6E71" w:rsidP="00DF4105">
      <w:pPr>
        <w:jc w:val="both"/>
        <w:rPr>
          <w:rFonts w:ascii="Poppins Light" w:hAnsi="Poppins Light" w:cs="Poppins Light"/>
          <w:noProof/>
        </w:rPr>
      </w:pPr>
    </w:p>
    <w:p w14:paraId="6CE705E1" w14:textId="2DC2866F" w:rsidR="00DF4105" w:rsidRDefault="00476EB8" w:rsidP="00476EB8">
      <w:pPr>
        <w:jc w:val="center"/>
        <w:rPr>
          <w:rFonts w:ascii="Poppins Light" w:hAnsi="Poppins Light" w:cs="Poppins Light"/>
          <w:b/>
          <w:bCs/>
          <w:noProof/>
        </w:rPr>
      </w:pPr>
      <w:r w:rsidRPr="00476EB8">
        <w:rPr>
          <w:rFonts w:ascii="Poppins Light" w:hAnsi="Poppins Light" w:cs="Poppins Light"/>
          <w:b/>
          <w:bCs/>
          <w:noProof/>
        </w:rPr>
        <w:t>Aplicação da an</w:t>
      </w:r>
      <w:r w:rsidR="00AB3544">
        <w:rPr>
          <w:rFonts w:ascii="Poppins Light" w:hAnsi="Poppins Light" w:cs="Poppins Light"/>
          <w:b/>
          <w:bCs/>
          <w:noProof/>
        </w:rPr>
        <w:t>á</w:t>
      </w:r>
      <w:r w:rsidRPr="00476EB8">
        <w:rPr>
          <w:rFonts w:ascii="Poppins Light" w:hAnsi="Poppins Light" w:cs="Poppins Light"/>
          <w:b/>
          <w:bCs/>
          <w:noProof/>
        </w:rPr>
        <w:t>lise SWOT</w:t>
      </w:r>
    </w:p>
    <w:p w14:paraId="07274280" w14:textId="77777777" w:rsidR="00476EB8" w:rsidRPr="00476EB8" w:rsidRDefault="00476EB8" w:rsidP="00476EB8">
      <w:pPr>
        <w:jc w:val="center"/>
        <w:rPr>
          <w:rFonts w:ascii="Poppins Light" w:hAnsi="Poppins Light" w:cs="Poppins Light"/>
          <w:b/>
          <w:bCs/>
          <w:noProof/>
        </w:rPr>
      </w:pPr>
    </w:p>
    <w:p w14:paraId="77ABF244" w14:textId="0EB913DA" w:rsidR="00476EB8" w:rsidRPr="00476EB8" w:rsidRDefault="00476EB8" w:rsidP="00476EB8">
      <w:pPr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Após realizarem </w:t>
      </w:r>
      <w:r w:rsidR="00AB3544">
        <w:rPr>
          <w:rFonts w:ascii="Poppins Light" w:hAnsi="Poppins Light" w:cs="Poppins Light"/>
          <w:noProof/>
        </w:rPr>
        <w:t>um</w:t>
      </w:r>
      <w:r>
        <w:rPr>
          <w:rFonts w:ascii="Poppins Light" w:hAnsi="Poppins Light" w:cs="Poppins Light"/>
          <w:noProof/>
        </w:rPr>
        <w:t>a an</w:t>
      </w:r>
      <w:r w:rsidR="00AB3544">
        <w:rPr>
          <w:rFonts w:ascii="Poppins Light" w:hAnsi="Poppins Light" w:cs="Poppins Light"/>
          <w:noProof/>
        </w:rPr>
        <w:t>á</w:t>
      </w:r>
      <w:r>
        <w:rPr>
          <w:rFonts w:ascii="Poppins Light" w:hAnsi="Poppins Light" w:cs="Poppins Light"/>
          <w:noProof/>
        </w:rPr>
        <w:t>lise t</w:t>
      </w:r>
      <w:r w:rsidR="00AB3544">
        <w:rPr>
          <w:rFonts w:ascii="Poppins Light" w:hAnsi="Poppins Light" w:cs="Poppins Light"/>
          <w:noProof/>
        </w:rPr>
        <w:t>é</w:t>
      </w:r>
      <w:r>
        <w:rPr>
          <w:rFonts w:ascii="Poppins Light" w:hAnsi="Poppins Light" w:cs="Poppins Light"/>
          <w:noProof/>
        </w:rPr>
        <w:t>cnica detal</w:t>
      </w:r>
      <w:r w:rsidR="00AB3544">
        <w:rPr>
          <w:rFonts w:ascii="Poppins Light" w:hAnsi="Poppins Light" w:cs="Poppins Light"/>
          <w:noProof/>
        </w:rPr>
        <w:t>h</w:t>
      </w:r>
      <w:r>
        <w:rPr>
          <w:rFonts w:ascii="Poppins Light" w:hAnsi="Poppins Light" w:cs="Poppins Light"/>
          <w:noProof/>
        </w:rPr>
        <w:t xml:space="preserve">ada do projeto, façam a </w:t>
      </w:r>
      <w:r w:rsidRPr="00476EB8">
        <w:rPr>
          <w:rFonts w:ascii="Poppins Light" w:hAnsi="Poppins Light" w:cs="Poppins Light"/>
          <w:noProof/>
        </w:rPr>
        <w:t>análise SWOT para estruturar a avaliação técnica</w:t>
      </w:r>
      <w:r>
        <w:rPr>
          <w:rFonts w:ascii="Poppins Light" w:hAnsi="Poppins Light" w:cs="Poppins Light"/>
          <w:noProof/>
        </w:rPr>
        <w:t>, com base nas informações a seguir:</w:t>
      </w:r>
    </w:p>
    <w:p w14:paraId="1A7A10A5" w14:textId="77777777" w:rsidR="00476EB8" w:rsidRPr="00476EB8" w:rsidRDefault="00476EB8" w:rsidP="00476EB8">
      <w:pPr>
        <w:jc w:val="both"/>
        <w:rPr>
          <w:rFonts w:ascii="Poppins Light" w:hAnsi="Poppins Light" w:cs="Poppins Light"/>
          <w:noProof/>
        </w:rPr>
      </w:pPr>
    </w:p>
    <w:p w14:paraId="57DD39D2" w14:textId="6D3B5567" w:rsidR="00476EB8" w:rsidRPr="00476EB8" w:rsidRDefault="00476EB8" w:rsidP="00476EB8">
      <w:pPr>
        <w:pStyle w:val="PargrafodaLista"/>
        <w:numPr>
          <w:ilvl w:val="0"/>
          <w:numId w:val="29"/>
        </w:numPr>
        <w:jc w:val="both"/>
        <w:rPr>
          <w:rFonts w:ascii="Poppins Light" w:hAnsi="Poppins Light" w:cs="Poppins Light"/>
          <w:noProof/>
        </w:rPr>
      </w:pPr>
      <w:r w:rsidRPr="00476EB8">
        <w:rPr>
          <w:rFonts w:ascii="Poppins Light" w:hAnsi="Poppins Light" w:cs="Poppins Light"/>
          <w:noProof/>
        </w:rPr>
        <w:t xml:space="preserve">Forças: </w:t>
      </w:r>
      <w:r w:rsidR="00AB3544">
        <w:rPr>
          <w:rFonts w:ascii="Poppins Light" w:hAnsi="Poppins Light" w:cs="Poppins Light"/>
          <w:noProof/>
        </w:rPr>
        <w:t>q</w:t>
      </w:r>
      <w:r w:rsidRPr="00476EB8">
        <w:rPr>
          <w:rFonts w:ascii="Poppins Light" w:hAnsi="Poppins Light" w:cs="Poppins Light"/>
          <w:noProof/>
        </w:rPr>
        <w:t xml:space="preserve">uais são os recursos e </w:t>
      </w:r>
      <w:r w:rsidR="00AB3544">
        <w:rPr>
          <w:rFonts w:ascii="Poppins Light" w:hAnsi="Poppins Light" w:cs="Poppins Light"/>
          <w:noProof/>
        </w:rPr>
        <w:t xml:space="preserve">as </w:t>
      </w:r>
      <w:r w:rsidRPr="00476EB8">
        <w:rPr>
          <w:rFonts w:ascii="Poppins Light" w:hAnsi="Poppins Light" w:cs="Poppins Light"/>
          <w:noProof/>
        </w:rPr>
        <w:t>capacidades técnicas que favorecem o projeto?</w:t>
      </w:r>
    </w:p>
    <w:p w14:paraId="5D0009C0" w14:textId="18484E00" w:rsidR="00476EB8" w:rsidRPr="00476EB8" w:rsidRDefault="00476EB8" w:rsidP="00476EB8">
      <w:pPr>
        <w:pStyle w:val="PargrafodaLista"/>
        <w:numPr>
          <w:ilvl w:val="0"/>
          <w:numId w:val="29"/>
        </w:numPr>
        <w:jc w:val="both"/>
        <w:rPr>
          <w:rFonts w:ascii="Poppins Light" w:hAnsi="Poppins Light" w:cs="Poppins Light"/>
          <w:noProof/>
        </w:rPr>
      </w:pPr>
      <w:r w:rsidRPr="00476EB8">
        <w:rPr>
          <w:rFonts w:ascii="Poppins Light" w:hAnsi="Poppins Light" w:cs="Poppins Light"/>
          <w:noProof/>
        </w:rPr>
        <w:t xml:space="preserve">Fraquezas: </w:t>
      </w:r>
      <w:r w:rsidR="00AB3544">
        <w:rPr>
          <w:rFonts w:ascii="Poppins Light" w:hAnsi="Poppins Light" w:cs="Poppins Light"/>
          <w:noProof/>
        </w:rPr>
        <w:t>q</w:t>
      </w:r>
      <w:r w:rsidRPr="00476EB8">
        <w:rPr>
          <w:rFonts w:ascii="Poppins Light" w:hAnsi="Poppins Light" w:cs="Poppins Light"/>
          <w:noProof/>
        </w:rPr>
        <w:t xml:space="preserve">uais são as limitações e </w:t>
      </w:r>
      <w:r w:rsidR="00AB3544">
        <w:rPr>
          <w:rFonts w:ascii="Poppins Light" w:hAnsi="Poppins Light" w:cs="Poppins Light"/>
          <w:noProof/>
        </w:rPr>
        <w:t xml:space="preserve">os </w:t>
      </w:r>
      <w:r w:rsidRPr="00476EB8">
        <w:rPr>
          <w:rFonts w:ascii="Poppins Light" w:hAnsi="Poppins Light" w:cs="Poppins Light"/>
          <w:noProof/>
        </w:rPr>
        <w:t>desafios técnicos específicos do projeto?</w:t>
      </w:r>
    </w:p>
    <w:p w14:paraId="6582EA22" w14:textId="28E519F6" w:rsidR="00476EB8" w:rsidRPr="00476EB8" w:rsidRDefault="00476EB8" w:rsidP="00476EB8">
      <w:pPr>
        <w:pStyle w:val="PargrafodaLista"/>
        <w:numPr>
          <w:ilvl w:val="0"/>
          <w:numId w:val="29"/>
        </w:numPr>
        <w:jc w:val="both"/>
        <w:rPr>
          <w:rFonts w:ascii="Poppins Light" w:hAnsi="Poppins Light" w:cs="Poppins Light"/>
          <w:noProof/>
        </w:rPr>
      </w:pPr>
      <w:r w:rsidRPr="00476EB8">
        <w:rPr>
          <w:rFonts w:ascii="Poppins Light" w:hAnsi="Poppins Light" w:cs="Poppins Light"/>
          <w:noProof/>
        </w:rPr>
        <w:t xml:space="preserve">Oportunidades: </w:t>
      </w:r>
      <w:r w:rsidR="00AB3544">
        <w:rPr>
          <w:rFonts w:ascii="Poppins Light" w:hAnsi="Poppins Light" w:cs="Poppins Light"/>
          <w:noProof/>
        </w:rPr>
        <w:t>e</w:t>
      </w:r>
      <w:r w:rsidRPr="00476EB8">
        <w:rPr>
          <w:rFonts w:ascii="Poppins Light" w:hAnsi="Poppins Light" w:cs="Poppins Light"/>
          <w:noProof/>
        </w:rPr>
        <w:t>xistem melhorias ou tecnologias emergentes que podem ser aplicadas ao projeto?</w:t>
      </w:r>
    </w:p>
    <w:p w14:paraId="6A45C97D" w14:textId="7821C28A" w:rsidR="00DF4105" w:rsidRDefault="00476EB8" w:rsidP="00476EB8">
      <w:pPr>
        <w:pStyle w:val="PargrafodaLista"/>
        <w:numPr>
          <w:ilvl w:val="0"/>
          <w:numId w:val="29"/>
        </w:numPr>
        <w:jc w:val="both"/>
        <w:rPr>
          <w:rFonts w:ascii="Poppins Light" w:hAnsi="Poppins Light" w:cs="Poppins Light"/>
          <w:noProof/>
        </w:rPr>
      </w:pPr>
      <w:r w:rsidRPr="00476EB8">
        <w:rPr>
          <w:rFonts w:ascii="Poppins Light" w:hAnsi="Poppins Light" w:cs="Poppins Light"/>
          <w:noProof/>
        </w:rPr>
        <w:t xml:space="preserve">Ameaças: </w:t>
      </w:r>
      <w:r w:rsidR="00AB3544">
        <w:rPr>
          <w:rFonts w:ascii="Poppins Light" w:hAnsi="Poppins Light" w:cs="Poppins Light"/>
          <w:noProof/>
        </w:rPr>
        <w:t>q</w:t>
      </w:r>
      <w:r w:rsidRPr="00476EB8">
        <w:rPr>
          <w:rFonts w:ascii="Poppins Light" w:hAnsi="Poppins Light" w:cs="Poppins Light"/>
          <w:noProof/>
        </w:rPr>
        <w:t xml:space="preserve">uais são os riscos técnicos e </w:t>
      </w:r>
      <w:r w:rsidR="00AB3544">
        <w:rPr>
          <w:rFonts w:ascii="Poppins Light" w:hAnsi="Poppins Light" w:cs="Poppins Light"/>
          <w:noProof/>
        </w:rPr>
        <w:t xml:space="preserve">os </w:t>
      </w:r>
      <w:r w:rsidRPr="00476EB8">
        <w:rPr>
          <w:rFonts w:ascii="Poppins Light" w:hAnsi="Poppins Light" w:cs="Poppins Light"/>
          <w:noProof/>
        </w:rPr>
        <w:t>problemas potenciais que podem surgir?</w:t>
      </w:r>
    </w:p>
    <w:p w14:paraId="57C6029F" w14:textId="77777777" w:rsidR="00257148" w:rsidRDefault="00257148" w:rsidP="007E6E71">
      <w:pPr>
        <w:rPr>
          <w:rFonts w:ascii="Poppins Light" w:hAnsi="Poppins Light" w:cs="Poppins Light"/>
          <w:b/>
          <w:bCs/>
          <w:noProof/>
        </w:rPr>
      </w:pPr>
    </w:p>
    <w:p w14:paraId="54FF581E" w14:textId="77777777" w:rsidR="00257148" w:rsidRDefault="00257148" w:rsidP="007E6E71">
      <w:pPr>
        <w:rPr>
          <w:rFonts w:ascii="Poppins Light" w:hAnsi="Poppins Light" w:cs="Poppins Light"/>
          <w:b/>
          <w:bCs/>
          <w:noProof/>
        </w:rPr>
      </w:pPr>
    </w:p>
    <w:p w14:paraId="151E9766" w14:textId="1AE6E0B7" w:rsidR="00476EB8" w:rsidRDefault="00257148" w:rsidP="009B326A">
      <w:pPr>
        <w:jc w:val="center"/>
        <w:rPr>
          <w:rFonts w:ascii="Poppins Light" w:hAnsi="Poppins Light" w:cs="Poppins Light"/>
          <w:b/>
          <w:bCs/>
          <w:noProof/>
        </w:rPr>
      </w:pPr>
      <w:r w:rsidRPr="00257148">
        <w:rPr>
          <w:rFonts w:ascii="Poppins Light" w:hAnsi="Poppins Light" w:cs="Poppins Light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90FD5A9" wp14:editId="76100A6A">
            <wp:simplePos x="0" y="0"/>
            <wp:positionH relativeFrom="column">
              <wp:posOffset>4193345</wp:posOffset>
            </wp:positionH>
            <wp:positionV relativeFrom="paragraph">
              <wp:posOffset>-17145</wp:posOffset>
            </wp:positionV>
            <wp:extent cx="1754065" cy="400050"/>
            <wp:effectExtent l="0" t="0" r="0" b="0"/>
            <wp:wrapNone/>
            <wp:docPr id="5" name="Imagem 4" descr="Interface gráfica do usuário, Texto, Aplicativo, chat ou mensagem de 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FD1F542-BAE4-5BCA-5342-B97AFFE584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Interface gráfica do usuário, Texto, Aplicativo, chat ou mensagem de texto&#10;&#10;Descrição gerada automaticamente">
                      <a:extLst>
                        <a:ext uri="{FF2B5EF4-FFF2-40B4-BE49-F238E27FC236}">
                          <a16:creationId xmlns:a16="http://schemas.microsoft.com/office/drawing/2014/main" id="{5FD1F542-BAE4-5BCA-5342-B97AFFE584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083" cy="40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26A" w:rsidRPr="009B326A">
        <w:rPr>
          <w:rFonts w:ascii="Poppins Light" w:hAnsi="Poppins Light" w:cs="Poppins Light"/>
          <w:b/>
          <w:bCs/>
          <w:noProof/>
        </w:rPr>
        <w:t>ANEXO I</w:t>
      </w:r>
      <w:r>
        <w:rPr>
          <w:rFonts w:ascii="Poppins Light" w:hAnsi="Poppins Light" w:cs="Poppins Light"/>
          <w:b/>
          <w:bCs/>
          <w:noProof/>
        </w:rPr>
        <w:t xml:space="preserve">             </w:t>
      </w:r>
    </w:p>
    <w:p w14:paraId="6C39717C" w14:textId="77777777" w:rsidR="00257148" w:rsidDel="00243B2A" w:rsidRDefault="00257148" w:rsidP="009B326A">
      <w:pPr>
        <w:jc w:val="center"/>
        <w:rPr>
          <w:del w:id="35" w:author="Douglas Kukeran Dos Santos" w:date="2025-04-22T09:08:00Z" w16du:dateUtc="2025-04-22T12:08:00Z"/>
          <w:rFonts w:ascii="Poppins Light" w:hAnsi="Poppins Light" w:cs="Poppins Light"/>
          <w:b/>
          <w:bCs/>
          <w:noProof/>
        </w:rPr>
      </w:pPr>
    </w:p>
    <w:p w14:paraId="66A7E7EC" w14:textId="6168BBC1" w:rsidR="008576E0" w:rsidDel="00243B2A" w:rsidRDefault="00324068" w:rsidP="00324068">
      <w:pPr>
        <w:rPr>
          <w:del w:id="36" w:author="Douglas Kukeran Dos Santos" w:date="2025-04-22T09:08:00Z" w16du:dateUtc="2025-04-22T12:08:00Z"/>
          <w:rFonts w:ascii="Poppins Light" w:hAnsi="Poppins Light" w:cs="Poppins Light"/>
          <w:b/>
          <w:bCs/>
          <w:noProof/>
        </w:rPr>
      </w:pPr>
      <w:del w:id="37" w:author="Douglas Kukeran Dos Santos" w:date="2025-04-22T09:07:00Z" w16du:dateUtc="2025-04-22T12:07:00Z">
        <w:r w:rsidDel="00243B2A">
          <w:rPr>
            <w:rFonts w:ascii="Poppins Light" w:hAnsi="Poppins Light" w:cs="Poppins Light"/>
            <w:b/>
            <w:bCs/>
            <w:noProof/>
          </w:rPr>
          <w:drawing>
            <wp:inline distT="0" distB="0" distL="0" distR="0" wp14:anchorId="7F02F037" wp14:editId="33B48151">
              <wp:extent cx="328868" cy="213070"/>
              <wp:effectExtent l="0" t="0" r="0" b="0"/>
              <wp:docPr id="2091452557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91452557" name="Imagem 2091452557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H="1" flipV="1">
                        <a:off x="0" y="0"/>
                        <a:ext cx="386287" cy="2502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F4CEEC1" w14:textId="77777777" w:rsidR="00324068" w:rsidRDefault="00324068" w:rsidP="00324068">
      <w:pPr>
        <w:rPr>
          <w:rFonts w:ascii="Poppins Light" w:hAnsi="Poppins Light" w:cs="Poppins Light"/>
          <w:b/>
          <w:bCs/>
          <w:noProof/>
        </w:rPr>
      </w:pPr>
    </w:p>
    <w:p w14:paraId="34FE0D49" w14:textId="77777777" w:rsidR="00243B2A" w:rsidRDefault="00243B2A" w:rsidP="007E6E71">
      <w:pPr>
        <w:tabs>
          <w:tab w:val="left" w:pos="1830"/>
        </w:tabs>
        <w:rPr>
          <w:ins w:id="38" w:author="Douglas Kukeran Dos Santos" w:date="2025-04-22T09:10:00Z" w16du:dateUtc="2025-04-22T12:10:00Z"/>
          <w:rFonts w:ascii="Poppins Light" w:hAnsi="Poppins Light" w:cs="Poppins Light"/>
        </w:rPr>
      </w:pPr>
    </w:p>
    <w:p w14:paraId="3246A517" w14:textId="77777777" w:rsidR="00243B2A" w:rsidRDefault="00243B2A" w:rsidP="007E6E71">
      <w:pPr>
        <w:tabs>
          <w:tab w:val="left" w:pos="1830"/>
        </w:tabs>
        <w:rPr>
          <w:ins w:id="39" w:author="Douglas Kukeran Dos Santos" w:date="2025-04-22T09:10:00Z" w16du:dateUtc="2025-04-22T12:10:00Z"/>
          <w:rFonts w:ascii="Poppins Light" w:hAnsi="Poppins Light" w:cs="Poppins Light"/>
        </w:rPr>
      </w:pPr>
    </w:p>
    <w:p w14:paraId="00E7A559" w14:textId="77777777" w:rsidR="00243B2A" w:rsidRDefault="00243B2A" w:rsidP="007E6E71">
      <w:pPr>
        <w:tabs>
          <w:tab w:val="left" w:pos="1830"/>
        </w:tabs>
        <w:rPr>
          <w:ins w:id="40" w:author="Douglas Kukeran Dos Santos" w:date="2025-04-22T09:10:00Z" w16du:dateUtc="2025-04-22T12:10:00Z"/>
          <w:rFonts w:ascii="Poppins Light" w:hAnsi="Poppins Light" w:cs="Poppins Light"/>
        </w:rPr>
      </w:pPr>
    </w:p>
    <w:p w14:paraId="23DA0935" w14:textId="77777777" w:rsidR="00243B2A" w:rsidRDefault="00243B2A" w:rsidP="007E6E71">
      <w:pPr>
        <w:tabs>
          <w:tab w:val="left" w:pos="1830"/>
        </w:tabs>
        <w:rPr>
          <w:ins w:id="41" w:author="Douglas Kukeran Dos Santos" w:date="2025-04-22T09:10:00Z" w16du:dateUtc="2025-04-22T12:10:00Z"/>
          <w:rFonts w:ascii="Poppins Light" w:hAnsi="Poppins Light" w:cs="Poppins Light"/>
        </w:rPr>
      </w:pPr>
    </w:p>
    <w:p w14:paraId="5141D429" w14:textId="77777777" w:rsidR="00243B2A" w:rsidRDefault="00243B2A" w:rsidP="007E6E71">
      <w:pPr>
        <w:tabs>
          <w:tab w:val="left" w:pos="1830"/>
        </w:tabs>
        <w:rPr>
          <w:ins w:id="42" w:author="Douglas Kukeran Dos Santos" w:date="2025-04-22T09:10:00Z" w16du:dateUtc="2025-04-22T12:10:00Z"/>
          <w:rFonts w:ascii="Poppins Light" w:hAnsi="Poppins Light" w:cs="Poppins Light"/>
        </w:rPr>
      </w:pPr>
    </w:p>
    <w:p w14:paraId="7400789C" w14:textId="77777777" w:rsidR="00243B2A" w:rsidRDefault="00243B2A" w:rsidP="007E6E71">
      <w:pPr>
        <w:tabs>
          <w:tab w:val="left" w:pos="1830"/>
        </w:tabs>
        <w:rPr>
          <w:ins w:id="43" w:author="Douglas Kukeran Dos Santos" w:date="2025-04-22T09:10:00Z" w16du:dateUtc="2025-04-22T12:10:00Z"/>
          <w:rFonts w:ascii="Poppins Light" w:hAnsi="Poppins Light" w:cs="Poppins Light"/>
        </w:rPr>
      </w:pPr>
    </w:p>
    <w:p w14:paraId="052225D7" w14:textId="0C9144CB" w:rsidR="00243B2A" w:rsidRDefault="00243B2A" w:rsidP="007E6E71">
      <w:pPr>
        <w:tabs>
          <w:tab w:val="left" w:pos="1830"/>
        </w:tabs>
        <w:rPr>
          <w:ins w:id="44" w:author="Douglas Kukeran Dos Santos" w:date="2025-04-22T09:10:00Z" w16du:dateUtc="2025-04-22T12:10:00Z"/>
          <w:rFonts w:ascii="Poppins Light" w:hAnsi="Poppins Light" w:cs="Poppins Light"/>
        </w:rPr>
      </w:pPr>
      <w:ins w:id="45" w:author="Douglas Kukeran Dos Santos" w:date="2025-04-22T09:13:00Z" w16du:dateUtc="2025-04-22T12:13:00Z">
        <w:r w:rsidRPr="00243B2A">
          <w:rPr>
            <w:rFonts w:ascii="Poppins Light" w:hAnsi="Poppins Light" w:cs="Poppins Light"/>
          </w:rPr>
          <w:drawing>
            <wp:inline distT="0" distB="0" distL="0" distR="0" wp14:anchorId="3C08DB2A" wp14:editId="54E0B646">
              <wp:extent cx="6120765" cy="4156710"/>
              <wp:effectExtent l="0" t="0" r="0" b="0"/>
              <wp:docPr id="278091685" name="Imagem 1" descr="Linha do tempo&#10;&#10;O conteúdo gerado por IA pode estar incorreto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8091685" name="Imagem 1" descr="Linha do tempo&#10;&#10;O conteúdo gerado por IA pode estar incorreto.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765" cy="41567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FFCB23D" w14:textId="77777777" w:rsidR="00243B2A" w:rsidRDefault="00243B2A" w:rsidP="007E6E71">
      <w:pPr>
        <w:tabs>
          <w:tab w:val="left" w:pos="1830"/>
        </w:tabs>
        <w:rPr>
          <w:ins w:id="46" w:author="Douglas Kukeran Dos Santos" w:date="2025-04-22T09:10:00Z" w16du:dateUtc="2025-04-22T12:10:00Z"/>
          <w:rFonts w:ascii="Poppins Light" w:hAnsi="Poppins Light" w:cs="Poppins Light"/>
        </w:rPr>
      </w:pPr>
    </w:p>
    <w:p w14:paraId="33512609" w14:textId="77777777" w:rsidR="00243B2A" w:rsidRDefault="00243B2A" w:rsidP="007E6E71">
      <w:pPr>
        <w:tabs>
          <w:tab w:val="left" w:pos="1830"/>
        </w:tabs>
        <w:rPr>
          <w:ins w:id="47" w:author="Douglas Kukeran Dos Santos" w:date="2025-04-22T09:10:00Z" w16du:dateUtc="2025-04-22T12:10:00Z"/>
          <w:rFonts w:ascii="Poppins Light" w:hAnsi="Poppins Light" w:cs="Poppins Light"/>
        </w:rPr>
      </w:pPr>
    </w:p>
    <w:p w14:paraId="58E82FAC" w14:textId="77777777" w:rsidR="00243B2A" w:rsidRDefault="00243B2A" w:rsidP="007E6E71">
      <w:pPr>
        <w:tabs>
          <w:tab w:val="left" w:pos="1830"/>
        </w:tabs>
        <w:rPr>
          <w:ins w:id="48" w:author="Douglas Kukeran Dos Santos" w:date="2025-04-22T09:10:00Z" w16du:dateUtc="2025-04-22T12:10:00Z"/>
          <w:rFonts w:ascii="Poppins Light" w:hAnsi="Poppins Light" w:cs="Poppins Light"/>
        </w:rPr>
      </w:pPr>
    </w:p>
    <w:p w14:paraId="343042E5" w14:textId="77777777" w:rsidR="00243B2A" w:rsidRDefault="00243B2A" w:rsidP="007E6E71">
      <w:pPr>
        <w:tabs>
          <w:tab w:val="left" w:pos="1830"/>
        </w:tabs>
        <w:rPr>
          <w:ins w:id="49" w:author="Douglas Kukeran Dos Santos" w:date="2025-04-22T09:10:00Z" w16du:dateUtc="2025-04-22T12:10:00Z"/>
          <w:rFonts w:ascii="Poppins Light" w:hAnsi="Poppins Light" w:cs="Poppins Light"/>
        </w:rPr>
      </w:pPr>
    </w:p>
    <w:p w14:paraId="5ED66303" w14:textId="77777777" w:rsidR="00243B2A" w:rsidRDefault="00243B2A" w:rsidP="007E6E71">
      <w:pPr>
        <w:tabs>
          <w:tab w:val="left" w:pos="1830"/>
        </w:tabs>
        <w:rPr>
          <w:ins w:id="50" w:author="Douglas Kukeran Dos Santos" w:date="2025-04-22T09:10:00Z" w16du:dateUtc="2025-04-22T12:10:00Z"/>
          <w:rFonts w:ascii="Poppins Light" w:hAnsi="Poppins Light" w:cs="Poppins Light"/>
        </w:rPr>
      </w:pPr>
    </w:p>
    <w:p w14:paraId="0236F3AA" w14:textId="77777777" w:rsidR="00243B2A" w:rsidRDefault="00243B2A" w:rsidP="007E6E71">
      <w:pPr>
        <w:tabs>
          <w:tab w:val="left" w:pos="1830"/>
        </w:tabs>
        <w:rPr>
          <w:ins w:id="51" w:author="Douglas Kukeran Dos Santos" w:date="2025-04-22T09:10:00Z" w16du:dateUtc="2025-04-22T12:10:00Z"/>
          <w:rFonts w:ascii="Poppins Light" w:hAnsi="Poppins Light" w:cs="Poppins Light"/>
        </w:rPr>
      </w:pPr>
    </w:p>
    <w:p w14:paraId="2DEC4C3A" w14:textId="77777777" w:rsidR="00243B2A" w:rsidRDefault="00243B2A" w:rsidP="007E6E71">
      <w:pPr>
        <w:tabs>
          <w:tab w:val="left" w:pos="1830"/>
        </w:tabs>
        <w:rPr>
          <w:ins w:id="52" w:author="Douglas Kukeran Dos Santos" w:date="2025-04-22T09:10:00Z" w16du:dateUtc="2025-04-22T12:10:00Z"/>
          <w:rFonts w:ascii="Poppins Light" w:hAnsi="Poppins Light" w:cs="Poppins Light"/>
        </w:rPr>
      </w:pPr>
    </w:p>
    <w:p w14:paraId="021F9EB2" w14:textId="0558777B" w:rsidR="00324068" w:rsidRPr="007E6E71" w:rsidRDefault="00324068" w:rsidP="007E6E71">
      <w:pPr>
        <w:tabs>
          <w:tab w:val="left" w:pos="1830"/>
        </w:tabs>
        <w:rPr>
          <w:rFonts w:ascii="Poppins Light" w:hAnsi="Poppins Light" w:cs="Poppins Light"/>
        </w:rPr>
      </w:pPr>
      <w:r w:rsidRPr="00324068">
        <w:rPr>
          <w:rFonts w:ascii="Poppins Light" w:hAnsi="Poppins Light" w:cs="Poppins Light"/>
        </w:rPr>
        <w:t>Produzido pela SEDUC-SP.</w:t>
      </w:r>
    </w:p>
    <w:p w14:paraId="2841115D" w14:textId="5B9A3065" w:rsidR="009B326A" w:rsidRDefault="009B326A" w:rsidP="009B326A">
      <w:pPr>
        <w:jc w:val="center"/>
        <w:rPr>
          <w:rFonts w:ascii="Poppins Light" w:hAnsi="Poppins Light" w:cs="Poppins Light"/>
          <w:b/>
          <w:bCs/>
          <w:noProof/>
        </w:rPr>
      </w:pPr>
    </w:p>
    <w:p w14:paraId="0BE2479E" w14:textId="77777777" w:rsidR="00257148" w:rsidRDefault="00257148" w:rsidP="009B326A">
      <w:pPr>
        <w:jc w:val="center"/>
        <w:rPr>
          <w:rFonts w:ascii="Poppins Light" w:hAnsi="Poppins Light" w:cs="Poppins Light"/>
          <w:b/>
          <w:bCs/>
          <w:noProof/>
        </w:rPr>
      </w:pPr>
    </w:p>
    <w:p w14:paraId="3B1B9224" w14:textId="77777777" w:rsidR="00257148" w:rsidRPr="009B326A" w:rsidRDefault="00257148" w:rsidP="00257148">
      <w:pPr>
        <w:rPr>
          <w:rFonts w:ascii="Poppins Light" w:hAnsi="Poppins Light" w:cs="Poppins Light"/>
          <w:b/>
          <w:bCs/>
          <w:noProof/>
        </w:rPr>
      </w:pPr>
    </w:p>
    <w:sectPr w:rsidR="00257148" w:rsidRPr="009B326A" w:rsidSect="00325431">
      <w:headerReference w:type="default" r:id="rId14"/>
      <w:footerReference w:type="even" r:id="rId15"/>
      <w:footerReference w:type="default" r:id="rId16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5C291" w14:textId="77777777" w:rsidR="006E239A" w:rsidRDefault="006E239A">
      <w:r>
        <w:separator/>
      </w:r>
    </w:p>
  </w:endnote>
  <w:endnote w:type="continuationSeparator" w:id="0">
    <w:p w14:paraId="67F71E70" w14:textId="77777777" w:rsidR="006E239A" w:rsidRDefault="006E239A">
      <w:r>
        <w:continuationSeparator/>
      </w:r>
    </w:p>
  </w:endnote>
  <w:endnote w:type="continuationNotice" w:id="1">
    <w:p w14:paraId="54253AC7" w14:textId="77777777" w:rsidR="006E239A" w:rsidRDefault="006E23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5EB2E004" w14:textId="5E5082AC" w:rsidR="6B43526E" w:rsidRDefault="6B43526E" w:rsidP="6B43526E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6B43526E">
              <w:rPr>
                <w:rFonts w:ascii="Poppins" w:hAnsi="Poppins" w:cs="Poppins"/>
                <w:sz w:val="20"/>
                <w:szCs w:val="20"/>
              </w:rPr>
              <w:t>[</w:t>
            </w:r>
            <w:r w:rsidR="00257148">
              <w:rPr>
                <w:rFonts w:ascii="Poppins" w:hAnsi="Poppins" w:cs="Poppins"/>
                <w:sz w:val="20"/>
                <w:szCs w:val="20"/>
              </w:rPr>
              <w:t>PMD</w:t>
            </w:r>
            <w:r w:rsidRPr="6B43526E">
              <w:rPr>
                <w:rFonts w:ascii="Poppins" w:hAnsi="Poppins" w:cs="Poppins"/>
                <w:sz w:val="20"/>
                <w:szCs w:val="20"/>
              </w:rPr>
              <w:t>]ANO</w:t>
            </w:r>
            <w:r w:rsidR="00257148">
              <w:rPr>
                <w:rFonts w:ascii="Poppins" w:hAnsi="Poppins" w:cs="Poppins"/>
                <w:sz w:val="20"/>
                <w:szCs w:val="20"/>
              </w:rPr>
              <w:t>2</w:t>
            </w:r>
            <w:r w:rsidRPr="6B43526E">
              <w:rPr>
                <w:rFonts w:ascii="Poppins" w:hAnsi="Poppins" w:cs="Poppins"/>
                <w:sz w:val="20"/>
                <w:szCs w:val="20"/>
              </w:rPr>
              <w:t>CB</w:t>
            </w:r>
            <w:r w:rsidR="00257148">
              <w:rPr>
                <w:rFonts w:ascii="Poppins" w:hAnsi="Poppins" w:cs="Poppins"/>
                <w:sz w:val="20"/>
                <w:szCs w:val="20"/>
              </w:rPr>
              <w:t>2</w:t>
            </w:r>
            <w:r w:rsidRPr="6B43526E">
              <w:rPr>
                <w:rFonts w:ascii="Poppins" w:hAnsi="Poppins" w:cs="Poppins"/>
                <w:sz w:val="20"/>
                <w:szCs w:val="20"/>
              </w:rPr>
              <w:t>S</w:t>
            </w:r>
            <w:r w:rsidR="00257148">
              <w:rPr>
                <w:rFonts w:ascii="Poppins" w:hAnsi="Poppins" w:cs="Poppins"/>
                <w:sz w:val="20"/>
                <w:szCs w:val="20"/>
              </w:rPr>
              <w:t>8</w:t>
            </w:r>
            <w:r w:rsidRPr="6B43526E">
              <w:rPr>
                <w:rFonts w:ascii="Poppins" w:hAnsi="Poppins" w:cs="Poppins"/>
                <w:sz w:val="20"/>
                <w:szCs w:val="20"/>
              </w:rPr>
              <w:t>A</w:t>
            </w:r>
            <w:r w:rsidR="00257148">
              <w:rPr>
                <w:rFonts w:ascii="Poppins" w:hAnsi="Poppins" w:cs="Poppins"/>
                <w:sz w:val="20"/>
                <w:szCs w:val="20"/>
              </w:rPr>
              <w:t>2</w:t>
            </w:r>
          </w:p>
          <w:p w14:paraId="214D1726" w14:textId="4DE371CA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7E6E71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4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7E6E71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4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D9AC5" w14:textId="77777777" w:rsidR="006E239A" w:rsidRDefault="006E239A">
      <w:r>
        <w:separator/>
      </w:r>
    </w:p>
  </w:footnote>
  <w:footnote w:type="continuationSeparator" w:id="0">
    <w:p w14:paraId="01813A43" w14:textId="77777777" w:rsidR="006E239A" w:rsidRDefault="006E239A">
      <w:r>
        <w:continuationSeparator/>
      </w:r>
    </w:p>
  </w:footnote>
  <w:footnote w:type="continuationNotice" w:id="1">
    <w:p w14:paraId="2FDC2A0E" w14:textId="77777777" w:rsidR="006E239A" w:rsidRDefault="006E23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4124D"/>
    <w:multiLevelType w:val="hybridMultilevel"/>
    <w:tmpl w:val="B144FF88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11D5F"/>
    <w:multiLevelType w:val="multilevel"/>
    <w:tmpl w:val="E94E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A3150"/>
    <w:multiLevelType w:val="hybridMultilevel"/>
    <w:tmpl w:val="2C263CA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762E9"/>
    <w:multiLevelType w:val="hybridMultilevel"/>
    <w:tmpl w:val="92F2E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00C20"/>
    <w:multiLevelType w:val="hybridMultilevel"/>
    <w:tmpl w:val="D8E8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D05A5"/>
    <w:multiLevelType w:val="hybridMultilevel"/>
    <w:tmpl w:val="4A224F34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928E9"/>
    <w:multiLevelType w:val="multilevel"/>
    <w:tmpl w:val="4FE8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777AD"/>
    <w:multiLevelType w:val="hybridMultilevel"/>
    <w:tmpl w:val="0E7CF2AE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DF51E7"/>
    <w:multiLevelType w:val="hybridMultilevel"/>
    <w:tmpl w:val="BF92C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A1328"/>
    <w:multiLevelType w:val="hybridMultilevel"/>
    <w:tmpl w:val="397CAD1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4901D9B"/>
    <w:multiLevelType w:val="hybridMultilevel"/>
    <w:tmpl w:val="FCD04A2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786A91"/>
    <w:multiLevelType w:val="hybridMultilevel"/>
    <w:tmpl w:val="34E0C9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F371C"/>
    <w:multiLevelType w:val="multilevel"/>
    <w:tmpl w:val="E94E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C731D7"/>
    <w:multiLevelType w:val="multilevel"/>
    <w:tmpl w:val="73A4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959E4"/>
    <w:multiLevelType w:val="hybridMultilevel"/>
    <w:tmpl w:val="AAC85B8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1B6375"/>
    <w:multiLevelType w:val="multilevel"/>
    <w:tmpl w:val="7B7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5576F0"/>
    <w:multiLevelType w:val="hybridMultilevel"/>
    <w:tmpl w:val="4502B2A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E86FD4"/>
    <w:multiLevelType w:val="hybridMultilevel"/>
    <w:tmpl w:val="D696E7E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A800A0"/>
    <w:multiLevelType w:val="hybridMultilevel"/>
    <w:tmpl w:val="2196F2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27315"/>
    <w:multiLevelType w:val="multilevel"/>
    <w:tmpl w:val="68C8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F953CA"/>
    <w:multiLevelType w:val="hybridMultilevel"/>
    <w:tmpl w:val="46D4B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97D6C"/>
    <w:multiLevelType w:val="multilevel"/>
    <w:tmpl w:val="F838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171018"/>
    <w:multiLevelType w:val="multilevel"/>
    <w:tmpl w:val="46B0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4D21B0"/>
    <w:multiLevelType w:val="hybridMultilevel"/>
    <w:tmpl w:val="4AE6A9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31469"/>
    <w:multiLevelType w:val="hybridMultilevel"/>
    <w:tmpl w:val="9E92CA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364FD8"/>
    <w:multiLevelType w:val="hybridMultilevel"/>
    <w:tmpl w:val="977010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757811">
    <w:abstractNumId w:val="5"/>
  </w:num>
  <w:num w:numId="2" w16cid:durableId="471480730">
    <w:abstractNumId w:val="6"/>
  </w:num>
  <w:num w:numId="3" w16cid:durableId="228540158">
    <w:abstractNumId w:val="27"/>
  </w:num>
  <w:num w:numId="4" w16cid:durableId="1687514750">
    <w:abstractNumId w:val="12"/>
  </w:num>
  <w:num w:numId="5" w16cid:durableId="229853491">
    <w:abstractNumId w:val="22"/>
  </w:num>
  <w:num w:numId="6" w16cid:durableId="453523607">
    <w:abstractNumId w:val="0"/>
  </w:num>
  <w:num w:numId="7" w16cid:durableId="1826429097">
    <w:abstractNumId w:val="15"/>
  </w:num>
  <w:num w:numId="8" w16cid:durableId="1375429323">
    <w:abstractNumId w:val="10"/>
  </w:num>
  <w:num w:numId="9" w16cid:durableId="347751851">
    <w:abstractNumId w:val="25"/>
  </w:num>
  <w:num w:numId="10" w16cid:durableId="2135054448">
    <w:abstractNumId w:val="24"/>
  </w:num>
  <w:num w:numId="11" w16cid:durableId="2014917294">
    <w:abstractNumId w:val="11"/>
  </w:num>
  <w:num w:numId="12" w16cid:durableId="542600900">
    <w:abstractNumId w:val="8"/>
  </w:num>
  <w:num w:numId="13" w16cid:durableId="1263535336">
    <w:abstractNumId w:val="18"/>
  </w:num>
  <w:num w:numId="14" w16cid:durableId="1556307281">
    <w:abstractNumId w:val="16"/>
  </w:num>
  <w:num w:numId="15" w16cid:durableId="915212933">
    <w:abstractNumId w:val="19"/>
  </w:num>
  <w:num w:numId="16" w16cid:durableId="812330617">
    <w:abstractNumId w:val="28"/>
  </w:num>
  <w:num w:numId="17" w16cid:durableId="1097943452">
    <w:abstractNumId w:val="17"/>
  </w:num>
  <w:num w:numId="18" w16cid:durableId="1963917694">
    <w:abstractNumId w:val="7"/>
  </w:num>
  <w:num w:numId="19" w16cid:durableId="1344934237">
    <w:abstractNumId w:val="21"/>
  </w:num>
  <w:num w:numId="20" w16cid:durableId="1819688835">
    <w:abstractNumId w:val="4"/>
  </w:num>
  <w:num w:numId="21" w16cid:durableId="353115783">
    <w:abstractNumId w:val="1"/>
  </w:num>
  <w:num w:numId="22" w16cid:durableId="811213258">
    <w:abstractNumId w:val="14"/>
  </w:num>
  <w:num w:numId="23" w16cid:durableId="1149175766">
    <w:abstractNumId w:val="23"/>
  </w:num>
  <w:num w:numId="24" w16cid:durableId="1959797960">
    <w:abstractNumId w:val="2"/>
  </w:num>
  <w:num w:numId="25" w16cid:durableId="1418290609">
    <w:abstractNumId w:val="20"/>
  </w:num>
  <w:num w:numId="26" w16cid:durableId="571233194">
    <w:abstractNumId w:val="13"/>
  </w:num>
  <w:num w:numId="27" w16cid:durableId="887254730">
    <w:abstractNumId w:val="3"/>
  </w:num>
  <w:num w:numId="28" w16cid:durableId="411239752">
    <w:abstractNumId w:val="26"/>
  </w:num>
  <w:num w:numId="29" w16cid:durableId="65422811">
    <w:abstractNumId w:val="9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ouglas Kukeran Dos Santos">
    <w15:presenceInfo w15:providerId="AD" w15:userId="S::douglassantos01@professor.educacao.sp.gov.br::3591843f-9f4f-4552-b80e-ae39e3e5c6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244EC"/>
    <w:rsid w:val="000278D8"/>
    <w:rsid w:val="00042B0E"/>
    <w:rsid w:val="00066F27"/>
    <w:rsid w:val="00086726"/>
    <w:rsid w:val="00093C5A"/>
    <w:rsid w:val="000A4E65"/>
    <w:rsid w:val="000C6619"/>
    <w:rsid w:val="000F7DE9"/>
    <w:rsid w:val="00124756"/>
    <w:rsid w:val="00160195"/>
    <w:rsid w:val="001610EC"/>
    <w:rsid w:val="00176745"/>
    <w:rsid w:val="00183AB5"/>
    <w:rsid w:val="001870DE"/>
    <w:rsid w:val="001A2D86"/>
    <w:rsid w:val="001A32C9"/>
    <w:rsid w:val="001B22D7"/>
    <w:rsid w:val="001C335A"/>
    <w:rsid w:val="001D7830"/>
    <w:rsid w:val="001E7BC0"/>
    <w:rsid w:val="00227ED7"/>
    <w:rsid w:val="00230530"/>
    <w:rsid w:val="002344C7"/>
    <w:rsid w:val="002372B1"/>
    <w:rsid w:val="00243B2A"/>
    <w:rsid w:val="00247C3B"/>
    <w:rsid w:val="00252F67"/>
    <w:rsid w:val="00256D8D"/>
    <w:rsid w:val="00257148"/>
    <w:rsid w:val="002632D3"/>
    <w:rsid w:val="00264B6B"/>
    <w:rsid w:val="002A653E"/>
    <w:rsid w:val="002C1C45"/>
    <w:rsid w:val="002C6EC9"/>
    <w:rsid w:val="002D1A6D"/>
    <w:rsid w:val="002D51E3"/>
    <w:rsid w:val="002E6314"/>
    <w:rsid w:val="003009B4"/>
    <w:rsid w:val="003031BD"/>
    <w:rsid w:val="003156AC"/>
    <w:rsid w:val="00324068"/>
    <w:rsid w:val="00325431"/>
    <w:rsid w:val="003365AE"/>
    <w:rsid w:val="00367C72"/>
    <w:rsid w:val="003B1781"/>
    <w:rsid w:val="003B27E1"/>
    <w:rsid w:val="003B45B7"/>
    <w:rsid w:val="003C032E"/>
    <w:rsid w:val="003D346C"/>
    <w:rsid w:val="003D71CA"/>
    <w:rsid w:val="003F779B"/>
    <w:rsid w:val="00421DC6"/>
    <w:rsid w:val="00427C5C"/>
    <w:rsid w:val="00454835"/>
    <w:rsid w:val="00464B32"/>
    <w:rsid w:val="00476EB8"/>
    <w:rsid w:val="00491C71"/>
    <w:rsid w:val="004B66A3"/>
    <w:rsid w:val="004E713D"/>
    <w:rsid w:val="00511D28"/>
    <w:rsid w:val="0054587F"/>
    <w:rsid w:val="0054642A"/>
    <w:rsid w:val="0054795B"/>
    <w:rsid w:val="005517B2"/>
    <w:rsid w:val="00585F34"/>
    <w:rsid w:val="0059193D"/>
    <w:rsid w:val="005A5A09"/>
    <w:rsid w:val="005E4165"/>
    <w:rsid w:val="005F74BB"/>
    <w:rsid w:val="0060558F"/>
    <w:rsid w:val="0060776C"/>
    <w:rsid w:val="0063273B"/>
    <w:rsid w:val="00641D17"/>
    <w:rsid w:val="006455AC"/>
    <w:rsid w:val="00654E64"/>
    <w:rsid w:val="00661D05"/>
    <w:rsid w:val="00676B29"/>
    <w:rsid w:val="006B1A93"/>
    <w:rsid w:val="006B3AE9"/>
    <w:rsid w:val="006B50B5"/>
    <w:rsid w:val="006E239A"/>
    <w:rsid w:val="00703117"/>
    <w:rsid w:val="00726249"/>
    <w:rsid w:val="007671B4"/>
    <w:rsid w:val="00773A8C"/>
    <w:rsid w:val="0078262D"/>
    <w:rsid w:val="00782F3F"/>
    <w:rsid w:val="007B6ABF"/>
    <w:rsid w:val="007C06E4"/>
    <w:rsid w:val="007D6F85"/>
    <w:rsid w:val="007E6E71"/>
    <w:rsid w:val="00814E58"/>
    <w:rsid w:val="0083474B"/>
    <w:rsid w:val="00841D59"/>
    <w:rsid w:val="008433BA"/>
    <w:rsid w:val="00851368"/>
    <w:rsid w:val="008576E0"/>
    <w:rsid w:val="008925A9"/>
    <w:rsid w:val="008B4C24"/>
    <w:rsid w:val="008F775A"/>
    <w:rsid w:val="0090569B"/>
    <w:rsid w:val="00907440"/>
    <w:rsid w:val="0092769D"/>
    <w:rsid w:val="00966015"/>
    <w:rsid w:val="00984CA6"/>
    <w:rsid w:val="00984FF9"/>
    <w:rsid w:val="009B326A"/>
    <w:rsid w:val="009B33B6"/>
    <w:rsid w:val="00A12C58"/>
    <w:rsid w:val="00A956DD"/>
    <w:rsid w:val="00AA60A0"/>
    <w:rsid w:val="00AB1CDF"/>
    <w:rsid w:val="00AB3544"/>
    <w:rsid w:val="00AD78A6"/>
    <w:rsid w:val="00B1608C"/>
    <w:rsid w:val="00B45591"/>
    <w:rsid w:val="00BA6A76"/>
    <w:rsid w:val="00BE5CF1"/>
    <w:rsid w:val="00BF12B9"/>
    <w:rsid w:val="00C06AD0"/>
    <w:rsid w:val="00C0724F"/>
    <w:rsid w:val="00C12E4A"/>
    <w:rsid w:val="00C17BCF"/>
    <w:rsid w:val="00C42339"/>
    <w:rsid w:val="00C4723D"/>
    <w:rsid w:val="00C6070E"/>
    <w:rsid w:val="00C62CE1"/>
    <w:rsid w:val="00C956B8"/>
    <w:rsid w:val="00CA1C0A"/>
    <w:rsid w:val="00CA4523"/>
    <w:rsid w:val="00CC230E"/>
    <w:rsid w:val="00CC2A45"/>
    <w:rsid w:val="00CF76E4"/>
    <w:rsid w:val="00D03B93"/>
    <w:rsid w:val="00D05B9C"/>
    <w:rsid w:val="00D21A29"/>
    <w:rsid w:val="00D54200"/>
    <w:rsid w:val="00D543C8"/>
    <w:rsid w:val="00D553AB"/>
    <w:rsid w:val="00D57090"/>
    <w:rsid w:val="00D61A8F"/>
    <w:rsid w:val="00DD5204"/>
    <w:rsid w:val="00DE0C0D"/>
    <w:rsid w:val="00DF4105"/>
    <w:rsid w:val="00E10D86"/>
    <w:rsid w:val="00E11E88"/>
    <w:rsid w:val="00E227A8"/>
    <w:rsid w:val="00E400A6"/>
    <w:rsid w:val="00E71901"/>
    <w:rsid w:val="00E73E76"/>
    <w:rsid w:val="00E77AF3"/>
    <w:rsid w:val="00EA3B37"/>
    <w:rsid w:val="00EF47B1"/>
    <w:rsid w:val="00EF4AFE"/>
    <w:rsid w:val="00F01803"/>
    <w:rsid w:val="00F044D7"/>
    <w:rsid w:val="00F05011"/>
    <w:rsid w:val="00F472E5"/>
    <w:rsid w:val="00F51FEF"/>
    <w:rsid w:val="00F52AA0"/>
    <w:rsid w:val="00F57059"/>
    <w:rsid w:val="00FD1183"/>
    <w:rsid w:val="00FD4051"/>
    <w:rsid w:val="00FD7F1E"/>
    <w:rsid w:val="00FF3340"/>
    <w:rsid w:val="00FF3ECB"/>
    <w:rsid w:val="00FF4383"/>
    <w:rsid w:val="459344A5"/>
    <w:rsid w:val="6B43526E"/>
    <w:rsid w:val="6D71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44E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44EC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57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  <Curso xmlns="aacb3b2f-5927-4b98-82b1-fea2b4072a87" xsi:nil="true"/>
    <Semana xmlns="aacb3b2f-5927-4b98-82b1-fea2b4072a87" xsi:nil="true"/>
    <Ano xmlns="aacb3b2f-5927-4b98-82b1-fea2b4072a8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1252851F28942875D89D2C39F1241" ma:contentTypeVersion="18" ma:contentTypeDescription="Create a new document." ma:contentTypeScope="" ma:versionID="02da44e9013d71c9a799f15aa087fd1a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0a1e5cb7da89fe7a0e807c4c586db3c1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  <xsd:element ref="ns2:Curso" minOccurs="0"/>
                <xsd:element ref="ns2:Semana" minOccurs="0"/>
                <xsd:element ref="ns2:A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Curso" ma:index="22" nillable="true" ma:displayName="Curso" ma:format="Dropdown" ma:internalName="Curso">
      <xsd:simpleType>
        <xsd:restriction base="dms:Text">
          <xsd:maxLength value="255"/>
        </xsd:restriction>
      </xsd:simpleType>
    </xsd:element>
    <xsd:element name="Semana" ma:index="23" nillable="true" ma:displayName="Semana" ma:format="Dropdown" ma:internalName="Semana">
      <xsd:simpleType>
        <xsd:restriction base="dms:Text">
          <xsd:maxLength value="255"/>
        </xsd:restriction>
      </xsd:simpleType>
    </xsd:element>
    <xsd:element name="Ano" ma:index="24" nillable="true" ma:displayName="Ano" ma:format="Dropdown" ma:internalName="A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C35CEF-48EB-41F1-AFCA-E8AFE6ADB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11</TotalTime>
  <Pages>4</Pages>
  <Words>449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Douglas Kukeran Dos Santos</cp:lastModifiedBy>
  <cp:revision>2</cp:revision>
  <cp:lastPrinted>2006-08-31T06:40:00Z</cp:lastPrinted>
  <dcterms:created xsi:type="dcterms:W3CDTF">2025-04-22T12:14:00Z</dcterms:created>
  <dcterms:modified xsi:type="dcterms:W3CDTF">2025-04-22T12:14:00Z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