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1BB3" w14:textId="44CF31AC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1149A1">
        <w:rPr>
          <w:rFonts w:ascii="Poppins" w:hAnsi="Poppins" w:cs="Poppins"/>
          <w:bCs/>
          <w:szCs w:val="32"/>
        </w:rPr>
        <w:t>A</w:t>
      </w:r>
      <w:r w:rsidR="001149A1" w:rsidRPr="00454835">
        <w:rPr>
          <w:rFonts w:ascii="Poppins" w:hAnsi="Poppins" w:cs="Poppins"/>
          <w:bCs/>
          <w:szCs w:val="32"/>
        </w:rPr>
        <w:t xml:space="preserve">tividade </w:t>
      </w:r>
      <w:r w:rsidR="001149A1">
        <w:rPr>
          <w:rFonts w:ascii="Poppins" w:hAnsi="Poppins" w:cs="Poppins"/>
          <w:bCs/>
          <w:szCs w:val="32"/>
        </w:rPr>
        <w:t>P</w:t>
      </w:r>
      <w:r w:rsidR="001149A1" w:rsidRPr="00454835">
        <w:rPr>
          <w:rFonts w:ascii="Poppins" w:hAnsi="Poppins" w:cs="Poppins"/>
          <w:bCs/>
          <w:szCs w:val="32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6A1E6C63">
        <w:rPr>
          <w:rFonts w:ascii="Poppins Light" w:hAnsi="Poppins Light" w:cs="Poppins Light"/>
          <w:b w:val="0"/>
          <w:sz w:val="24"/>
          <w:szCs w:val="24"/>
          <w:u w:val="none"/>
        </w:rPr>
        <w:t>Nome:</w:t>
      </w:r>
      <w:r w:rsidR="00814E58" w:rsidRPr="6A1E6C63">
        <w:rPr>
          <w:rFonts w:ascii="Poppins Light" w:hAnsi="Poppins Light" w:cs="Poppins Light"/>
          <w:b w:val="0"/>
          <w:sz w:val="24"/>
          <w:szCs w:val="24"/>
          <w:u w:val="none"/>
        </w:rPr>
        <w:t xml:space="preserve"> </w:t>
      </w:r>
      <w:r w:rsidR="004E713D" w:rsidRPr="6A1E6C63">
        <w:rPr>
          <w:rFonts w:ascii="Poppins Light" w:hAnsi="Poppins Light" w:cs="Poppins Light"/>
          <w:b w:val="0"/>
          <w:sz w:val="24"/>
          <w:szCs w:val="24"/>
        </w:rPr>
        <w:t xml:space="preserve">                                                                                    </w:t>
      </w:r>
      <w:r>
        <w:tab/>
      </w:r>
      <w:r w:rsidR="004E713D" w:rsidRPr="6A1E6C63">
        <w:rPr>
          <w:rFonts w:ascii="Poppins Light" w:hAnsi="Poppins Light" w:cs="Poppins Light"/>
          <w:b w:val="0"/>
          <w:sz w:val="24"/>
          <w:szCs w:val="24"/>
          <w:u w:val="none"/>
        </w:rPr>
        <w:t xml:space="preserve"> </w:t>
      </w:r>
      <w:r w:rsidRPr="6A1E6C63">
        <w:rPr>
          <w:rFonts w:ascii="Poppins Light" w:hAnsi="Poppins Light" w:cs="Poppins Light"/>
          <w:b w:val="0"/>
          <w:sz w:val="24"/>
          <w:szCs w:val="24"/>
          <w:u w:val="none"/>
        </w:rPr>
        <w:t>Turma</w:t>
      </w:r>
      <w:r w:rsidR="004E713D" w:rsidRPr="6A1E6C63">
        <w:rPr>
          <w:rFonts w:ascii="Poppins Light" w:hAnsi="Poppins Light" w:cs="Poppins Light"/>
          <w:b w:val="0"/>
          <w:sz w:val="24"/>
          <w:szCs w:val="24"/>
          <w:u w:val="none"/>
        </w:rPr>
        <w:t xml:space="preserve">: </w:t>
      </w:r>
      <w:r w:rsidR="004E713D" w:rsidRPr="6A1E6C63">
        <w:rPr>
          <w:rFonts w:ascii="Poppins Light" w:hAnsi="Poppins Light" w:cs="Poppins Light"/>
          <w:b w:val="0"/>
          <w:sz w:val="24"/>
          <w:szCs w:val="24"/>
        </w:rPr>
        <w:t xml:space="preserve">                          </w:t>
      </w:r>
      <w:proofErr w:type="gramStart"/>
      <w:r w:rsidR="004E713D" w:rsidRPr="6A1E6C63">
        <w:rPr>
          <w:rFonts w:ascii="Poppins Light" w:hAnsi="Poppins Light" w:cs="Poppins Light"/>
          <w:b w:val="0"/>
          <w:sz w:val="24"/>
          <w:szCs w:val="24"/>
        </w:rPr>
        <w:t xml:space="preserve">  </w:t>
      </w:r>
      <w:r w:rsidRPr="6A1E6C63">
        <w:rPr>
          <w:rFonts w:ascii="Poppins Light" w:hAnsi="Poppins Light" w:cs="Poppins Light"/>
          <w:b w:val="0"/>
          <w:color w:val="FFFFFF" w:themeColor="background1"/>
          <w:sz w:val="24"/>
          <w:szCs w:val="24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4F9B3EC2" w14:textId="2E7B5E33" w:rsidR="00B93BC8" w:rsidRPr="00B93BC8" w:rsidRDefault="006703F8" w:rsidP="00B93BC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6A1E6C63">
        <w:rPr>
          <w:rFonts w:ascii="Poppins" w:hAnsi="Poppins" w:cs="Poppins"/>
          <w:b/>
          <w:bCs/>
          <w:noProof/>
          <w:sz w:val="32"/>
          <w:szCs w:val="32"/>
        </w:rPr>
        <w:t>Atividade</w:t>
      </w:r>
      <w:r w:rsidR="000D596E" w:rsidRPr="6A1E6C63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B93BC8" w:rsidRPr="6A1E6C63">
        <w:rPr>
          <w:rFonts w:ascii="Poppins" w:hAnsi="Poppins" w:cs="Poppins"/>
          <w:b/>
          <w:bCs/>
          <w:noProof/>
          <w:sz w:val="32"/>
          <w:szCs w:val="32"/>
        </w:rPr>
        <w:t xml:space="preserve">Escrevendo </w:t>
      </w:r>
      <w:r w:rsidR="00D03305" w:rsidRPr="6A1E6C63">
        <w:rPr>
          <w:rFonts w:ascii="Poppins" w:hAnsi="Poppins" w:cs="Poppins"/>
          <w:b/>
          <w:bCs/>
          <w:noProof/>
          <w:sz w:val="32"/>
          <w:szCs w:val="32"/>
        </w:rPr>
        <w:t xml:space="preserve">testes unitários </w:t>
      </w:r>
      <w:r w:rsidR="00B93BC8" w:rsidRPr="6A1E6C63">
        <w:rPr>
          <w:rFonts w:ascii="Poppins" w:hAnsi="Poppins" w:cs="Poppins"/>
          <w:b/>
          <w:bCs/>
          <w:noProof/>
          <w:sz w:val="32"/>
          <w:szCs w:val="32"/>
        </w:rPr>
        <w:t>com Jest</w:t>
      </w:r>
    </w:p>
    <w:p w14:paraId="2E96B58D" w14:textId="2FB202CD" w:rsidR="6A1E6C63" w:rsidRDefault="6A1E6C63" w:rsidP="6A1E6C63">
      <w:pPr>
        <w:rPr>
          <w:rFonts w:ascii="Poppins" w:hAnsi="Poppins" w:cs="Poppins"/>
          <w:noProof/>
        </w:rPr>
      </w:pPr>
    </w:p>
    <w:p w14:paraId="291E44CB" w14:textId="547DE53C" w:rsidR="00B93BC8" w:rsidRDefault="656BDB1A" w:rsidP="00B93BC8">
      <w:pPr>
        <w:rPr>
          <w:rFonts w:ascii="Poppins" w:hAnsi="Poppins" w:cs="Poppins"/>
          <w:noProof/>
        </w:rPr>
      </w:pPr>
      <w:r w:rsidRPr="656BDB1A">
        <w:rPr>
          <w:rFonts w:ascii="Poppins" w:hAnsi="Poppins" w:cs="Poppins"/>
          <w:noProof/>
        </w:rPr>
        <w:t xml:space="preserve">Você foi contratado para garantir a qualidade de uma aplicação de </w:t>
      </w:r>
      <w:r w:rsidR="00B061F3">
        <w:rPr>
          <w:rFonts w:ascii="Poppins" w:hAnsi="Poppins" w:cs="Poppins"/>
          <w:noProof/>
        </w:rPr>
        <w:br/>
      </w:r>
      <w:r w:rsidRPr="00B40198">
        <w:rPr>
          <w:rFonts w:ascii="Poppins" w:hAnsi="Poppins" w:cs="Poppins"/>
          <w:noProof/>
        </w:rPr>
        <w:t>e-commerce</w:t>
      </w:r>
      <w:r w:rsidR="006D3CA9">
        <w:rPr>
          <w:rFonts w:ascii="Poppins" w:hAnsi="Poppins" w:cs="Poppins"/>
          <w:noProof/>
        </w:rPr>
        <w:t>,</w:t>
      </w:r>
      <w:r w:rsidRPr="656BDB1A">
        <w:rPr>
          <w:rFonts w:ascii="Poppins" w:hAnsi="Poppins" w:cs="Poppins"/>
          <w:noProof/>
        </w:rPr>
        <w:t xml:space="preserve"> que lida com pedidos e inventários de produtos. Seu objetivo é configurar um ambiente de testes unitários utilizando </w:t>
      </w:r>
      <w:r w:rsidRPr="656BDB1A">
        <w:rPr>
          <w:rFonts w:ascii="Poppins" w:hAnsi="Poppins" w:cs="Poppins"/>
          <w:b/>
          <w:bCs/>
          <w:noProof/>
        </w:rPr>
        <w:t>Jest</w:t>
      </w:r>
      <w:r w:rsidRPr="656BDB1A">
        <w:rPr>
          <w:rFonts w:ascii="Poppins" w:hAnsi="Poppins" w:cs="Poppins"/>
          <w:noProof/>
        </w:rPr>
        <w:t xml:space="preserve">, escrever testes para funções essenciais e utilizar </w:t>
      </w:r>
      <w:r w:rsidRPr="656BDB1A">
        <w:rPr>
          <w:rFonts w:ascii="Poppins" w:hAnsi="Poppins" w:cs="Poppins"/>
          <w:b/>
          <w:bCs/>
          <w:noProof/>
        </w:rPr>
        <w:t>Mocking</w:t>
      </w:r>
      <w:r w:rsidRPr="656BDB1A">
        <w:rPr>
          <w:rFonts w:ascii="Poppins" w:hAnsi="Poppins" w:cs="Poppins"/>
          <w:noProof/>
        </w:rPr>
        <w:t xml:space="preserve"> para simular comportamentos externos, como chamadas de API.</w:t>
      </w:r>
    </w:p>
    <w:p w14:paraId="7D2356CF" w14:textId="7DDC16C2" w:rsidR="656BDB1A" w:rsidRDefault="656BDB1A" w:rsidP="656BDB1A">
      <w:pPr>
        <w:rPr>
          <w:rFonts w:ascii="Poppins" w:hAnsi="Poppins" w:cs="Poppins"/>
          <w:noProof/>
        </w:rPr>
      </w:pPr>
    </w:p>
    <w:p w14:paraId="252286F9" w14:textId="077C57B7" w:rsidR="00331D5E" w:rsidRPr="00A37289" w:rsidRDefault="656BDB1A" w:rsidP="00B93BC8">
      <w:pPr>
        <w:rPr>
          <w:rFonts w:ascii="Poppins" w:hAnsi="Poppins" w:cs="Poppins"/>
          <w:noProof/>
          <w:sz w:val="20"/>
          <w:szCs w:val="20"/>
        </w:rPr>
      </w:pPr>
      <w:r w:rsidRPr="656BDB1A">
        <w:rPr>
          <w:rFonts w:ascii="Poppins" w:hAnsi="Poppins" w:cs="Poppins"/>
          <w:noProof/>
          <w:sz w:val="20"/>
          <w:szCs w:val="20"/>
        </w:rPr>
        <w:t>Situação fictícia produzida pela SEDUC-SP.</w:t>
      </w:r>
    </w:p>
    <w:p w14:paraId="6185E061" w14:textId="77777777" w:rsidR="00A37289" w:rsidRPr="00B93BC8" w:rsidRDefault="00A37289" w:rsidP="00B93BC8">
      <w:pPr>
        <w:rPr>
          <w:rFonts w:ascii="Poppins" w:hAnsi="Poppins" w:cs="Poppins"/>
          <w:noProof/>
        </w:rPr>
      </w:pPr>
    </w:p>
    <w:p w14:paraId="0E987EA3" w14:textId="5BB1751D" w:rsidR="00331D5E" w:rsidRPr="00331D5E" w:rsidRDefault="00331D5E" w:rsidP="00331D5E">
      <w:pPr>
        <w:rPr>
          <w:rFonts w:ascii="Poppins" w:hAnsi="Poppins" w:cs="Poppins"/>
          <w:b/>
          <w:bCs/>
          <w:noProof/>
        </w:rPr>
      </w:pPr>
      <w:r w:rsidRPr="00331D5E">
        <w:rPr>
          <w:rFonts w:ascii="Poppins" w:hAnsi="Poppins" w:cs="Poppins"/>
          <w:b/>
          <w:bCs/>
          <w:noProof/>
        </w:rPr>
        <w:t>Passo 1</w:t>
      </w:r>
      <w:r w:rsidR="00B061F3">
        <w:rPr>
          <w:rFonts w:ascii="Poppins" w:hAnsi="Poppins" w:cs="Poppins"/>
          <w:b/>
          <w:bCs/>
          <w:noProof/>
        </w:rPr>
        <w:t xml:space="preserve"> –</w:t>
      </w:r>
      <w:r w:rsidR="00B061F3" w:rsidRPr="00331D5E">
        <w:rPr>
          <w:rFonts w:ascii="Poppins" w:hAnsi="Poppins" w:cs="Poppins"/>
          <w:b/>
          <w:bCs/>
          <w:noProof/>
        </w:rPr>
        <w:t xml:space="preserve"> </w:t>
      </w:r>
      <w:r w:rsidRPr="00331D5E">
        <w:rPr>
          <w:rFonts w:ascii="Poppins" w:hAnsi="Poppins" w:cs="Poppins"/>
          <w:b/>
          <w:bCs/>
          <w:noProof/>
        </w:rPr>
        <w:t xml:space="preserve">Configurar o </w:t>
      </w:r>
      <w:r w:rsidR="00D03305">
        <w:rPr>
          <w:rFonts w:ascii="Poppins" w:hAnsi="Poppins" w:cs="Poppins"/>
          <w:b/>
          <w:bCs/>
          <w:noProof/>
        </w:rPr>
        <w:t>p</w:t>
      </w:r>
      <w:r w:rsidRPr="00331D5E">
        <w:rPr>
          <w:rFonts w:ascii="Poppins" w:hAnsi="Poppins" w:cs="Poppins"/>
          <w:b/>
          <w:bCs/>
          <w:noProof/>
        </w:rPr>
        <w:t>rojeto</w:t>
      </w:r>
      <w:r w:rsidR="00062790">
        <w:rPr>
          <w:rFonts w:ascii="Poppins" w:hAnsi="Poppins" w:cs="Poppins"/>
          <w:b/>
          <w:bCs/>
          <w:noProof/>
        </w:rPr>
        <w:t>.</w:t>
      </w:r>
    </w:p>
    <w:p w14:paraId="0B3EEC04" w14:textId="41E6CD60" w:rsidR="00331D5E" w:rsidRDefault="00B061F3" w:rsidP="00331D5E">
      <w:p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Começaremos</w:t>
      </w:r>
      <w:r w:rsidR="00331D5E" w:rsidRPr="00331D5E">
        <w:rPr>
          <w:rFonts w:ascii="Poppins" w:hAnsi="Poppins" w:cs="Poppins"/>
          <w:noProof/>
        </w:rPr>
        <w:t xml:space="preserve"> configurando o ambiente de desenvolvimento com </w:t>
      </w:r>
      <w:r w:rsidR="00331D5E" w:rsidRPr="00331D5E">
        <w:rPr>
          <w:rFonts w:ascii="Poppins" w:hAnsi="Poppins" w:cs="Poppins"/>
          <w:b/>
          <w:bCs/>
          <w:noProof/>
        </w:rPr>
        <w:t>Node.js</w:t>
      </w:r>
      <w:r w:rsidR="00331D5E" w:rsidRPr="00331D5E">
        <w:rPr>
          <w:rFonts w:ascii="Poppins" w:hAnsi="Poppins" w:cs="Poppins"/>
          <w:noProof/>
        </w:rPr>
        <w:t xml:space="preserve"> e instalando as dependências necessárias.</w:t>
      </w:r>
    </w:p>
    <w:p w14:paraId="44C555CF" w14:textId="77777777" w:rsidR="00A07726" w:rsidRPr="00331D5E" w:rsidRDefault="00A07726" w:rsidP="00331D5E">
      <w:pPr>
        <w:rPr>
          <w:rFonts w:ascii="Poppins" w:hAnsi="Poppins" w:cs="Poppins"/>
          <w:noProof/>
        </w:rPr>
      </w:pPr>
    </w:p>
    <w:p w14:paraId="07F113CC" w14:textId="77777777" w:rsidR="00331D5E" w:rsidRPr="00331D5E" w:rsidRDefault="00331D5E" w:rsidP="00331D5E">
      <w:pPr>
        <w:rPr>
          <w:rFonts w:ascii="Poppins" w:hAnsi="Poppins" w:cs="Poppins"/>
          <w:b/>
          <w:bCs/>
          <w:noProof/>
        </w:rPr>
      </w:pPr>
      <w:r w:rsidRPr="00331D5E">
        <w:rPr>
          <w:rFonts w:ascii="Poppins" w:hAnsi="Poppins" w:cs="Poppins"/>
          <w:b/>
          <w:bCs/>
          <w:noProof/>
        </w:rPr>
        <w:t>1.1. Inicializar o projeto Node.js:</w:t>
      </w:r>
    </w:p>
    <w:p w14:paraId="46913161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Crie uma pasta para o projeto e inicialize o </w:t>
      </w:r>
      <w:r w:rsidRPr="005364D4">
        <w:rPr>
          <w:rFonts w:ascii="Poppins" w:hAnsi="Poppins" w:cs="Poppins"/>
          <w:noProof/>
        </w:rPr>
        <w:t>Node.js:</w:t>
      </w:r>
    </w:p>
    <w:p w14:paraId="3C8E5782" w14:textId="77777777" w:rsidR="00331D5E" w:rsidRPr="000D7EC8" w:rsidRDefault="00331D5E" w:rsidP="00331D5E">
      <w:pPr>
        <w:rPr>
          <w:rFonts w:ascii="Poppins" w:hAnsi="Poppins" w:cs="Poppins"/>
          <w:noProof/>
          <w:lang w:val="en-GB"/>
        </w:rPr>
      </w:pPr>
      <w:r w:rsidRPr="000D7EC8">
        <w:rPr>
          <w:rFonts w:ascii="Poppins" w:hAnsi="Poppins" w:cs="Poppins"/>
          <w:noProof/>
          <w:lang w:val="en-GB"/>
        </w:rPr>
        <w:t>mkdir shopmaster</w:t>
      </w:r>
    </w:p>
    <w:p w14:paraId="3BBFE6C6" w14:textId="77777777" w:rsidR="00331D5E" w:rsidRPr="000D7EC8" w:rsidRDefault="00331D5E" w:rsidP="00331D5E">
      <w:pPr>
        <w:rPr>
          <w:rFonts w:ascii="Poppins" w:hAnsi="Poppins" w:cs="Poppins"/>
          <w:noProof/>
          <w:lang w:val="en-GB"/>
        </w:rPr>
      </w:pPr>
      <w:r w:rsidRPr="000D7EC8">
        <w:rPr>
          <w:rFonts w:ascii="Poppins" w:hAnsi="Poppins" w:cs="Poppins"/>
          <w:noProof/>
          <w:lang w:val="en-GB"/>
        </w:rPr>
        <w:t>cd shopmaster</w:t>
      </w:r>
    </w:p>
    <w:p w14:paraId="4C051DE2" w14:textId="77777777" w:rsidR="00331D5E" w:rsidRDefault="00331D5E" w:rsidP="00331D5E">
      <w:pPr>
        <w:rPr>
          <w:rFonts w:ascii="Poppins" w:hAnsi="Poppins" w:cs="Poppins"/>
          <w:noProof/>
          <w:lang w:val="en-GB"/>
        </w:rPr>
      </w:pPr>
      <w:r w:rsidRPr="000D7EC8">
        <w:rPr>
          <w:rFonts w:ascii="Poppins" w:hAnsi="Poppins" w:cs="Poppins"/>
          <w:noProof/>
          <w:lang w:val="en-GB"/>
        </w:rPr>
        <w:t>npm init -y</w:t>
      </w:r>
    </w:p>
    <w:p w14:paraId="150B855A" w14:textId="77777777" w:rsidR="00A07726" w:rsidRPr="000D7EC8" w:rsidRDefault="00A07726" w:rsidP="00331D5E">
      <w:pPr>
        <w:rPr>
          <w:rFonts w:ascii="Poppins" w:hAnsi="Poppins" w:cs="Poppins"/>
          <w:noProof/>
          <w:lang w:val="en-GB"/>
        </w:rPr>
      </w:pPr>
    </w:p>
    <w:p w14:paraId="7B584CC7" w14:textId="77777777" w:rsidR="00331D5E" w:rsidRPr="00331D5E" w:rsidRDefault="00331D5E" w:rsidP="00331D5E">
      <w:pPr>
        <w:rPr>
          <w:rFonts w:ascii="Poppins" w:hAnsi="Poppins" w:cs="Poppins"/>
          <w:b/>
          <w:bCs/>
          <w:noProof/>
        </w:rPr>
      </w:pPr>
      <w:r w:rsidRPr="00331D5E">
        <w:rPr>
          <w:rFonts w:ascii="Poppins" w:hAnsi="Poppins" w:cs="Poppins"/>
          <w:b/>
          <w:bCs/>
          <w:noProof/>
        </w:rPr>
        <w:t>1.2. Instalar dependências:</w:t>
      </w:r>
    </w:p>
    <w:p w14:paraId="05865ACB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Instale as dependências essenciais, incluindo o </w:t>
      </w:r>
      <w:r w:rsidRPr="00331D5E">
        <w:rPr>
          <w:rFonts w:ascii="Poppins" w:hAnsi="Poppins" w:cs="Poppins"/>
          <w:b/>
          <w:bCs/>
          <w:noProof/>
        </w:rPr>
        <w:t>axios</w:t>
      </w:r>
      <w:r w:rsidRPr="00331D5E">
        <w:rPr>
          <w:rFonts w:ascii="Poppins" w:hAnsi="Poppins" w:cs="Poppins"/>
          <w:noProof/>
        </w:rPr>
        <w:t xml:space="preserve"> (para as requisições HTTP) e o </w:t>
      </w:r>
      <w:r w:rsidRPr="00331D5E">
        <w:rPr>
          <w:rFonts w:ascii="Poppins" w:hAnsi="Poppins" w:cs="Poppins"/>
          <w:b/>
          <w:bCs/>
          <w:noProof/>
        </w:rPr>
        <w:t>Jest</w:t>
      </w:r>
      <w:r w:rsidRPr="00331D5E">
        <w:rPr>
          <w:rFonts w:ascii="Poppins" w:hAnsi="Poppins" w:cs="Poppins"/>
          <w:noProof/>
        </w:rPr>
        <w:t xml:space="preserve"> (para testes unitários):</w:t>
      </w:r>
    </w:p>
    <w:p w14:paraId="1B6736C1" w14:textId="77777777" w:rsidR="00331D5E" w:rsidRPr="000D7EC8" w:rsidRDefault="00331D5E" w:rsidP="00331D5E">
      <w:pPr>
        <w:rPr>
          <w:rFonts w:ascii="Poppins" w:hAnsi="Poppins" w:cs="Poppins"/>
          <w:noProof/>
          <w:lang w:val="en-GB"/>
        </w:rPr>
      </w:pPr>
      <w:r w:rsidRPr="000D7EC8">
        <w:rPr>
          <w:rFonts w:ascii="Poppins" w:hAnsi="Poppins" w:cs="Poppins"/>
          <w:noProof/>
          <w:lang w:val="en-GB"/>
        </w:rPr>
        <w:t>npm install axios</w:t>
      </w:r>
    </w:p>
    <w:p w14:paraId="61AC5B55" w14:textId="77777777" w:rsidR="00331D5E" w:rsidRDefault="00331D5E" w:rsidP="00331D5E">
      <w:pPr>
        <w:rPr>
          <w:rFonts w:ascii="Poppins" w:hAnsi="Poppins" w:cs="Poppins"/>
          <w:noProof/>
          <w:lang w:val="en-GB"/>
        </w:rPr>
      </w:pPr>
      <w:r w:rsidRPr="000D7EC8">
        <w:rPr>
          <w:rFonts w:ascii="Poppins" w:hAnsi="Poppins" w:cs="Poppins"/>
          <w:noProof/>
          <w:lang w:val="en-GB"/>
        </w:rPr>
        <w:t>npm install --save-dev jest</w:t>
      </w:r>
    </w:p>
    <w:p w14:paraId="1C9F3C5F" w14:textId="77777777" w:rsidR="00A07726" w:rsidRPr="000D7EC8" w:rsidRDefault="00A07726" w:rsidP="00331D5E">
      <w:pPr>
        <w:rPr>
          <w:rFonts w:ascii="Poppins" w:hAnsi="Poppins" w:cs="Poppins"/>
          <w:noProof/>
          <w:lang w:val="en-GB"/>
        </w:rPr>
      </w:pPr>
    </w:p>
    <w:p w14:paraId="2C38C830" w14:textId="77777777" w:rsidR="00331D5E" w:rsidRPr="00331D5E" w:rsidRDefault="00331D5E" w:rsidP="00331D5E">
      <w:pPr>
        <w:rPr>
          <w:rFonts w:ascii="Poppins" w:hAnsi="Poppins" w:cs="Poppins"/>
          <w:b/>
          <w:bCs/>
          <w:noProof/>
        </w:rPr>
      </w:pPr>
      <w:r w:rsidRPr="00331D5E">
        <w:rPr>
          <w:rFonts w:ascii="Poppins" w:hAnsi="Poppins" w:cs="Poppins"/>
          <w:b/>
          <w:bCs/>
          <w:noProof/>
        </w:rPr>
        <w:t>1.3. Configurar script de teste:</w:t>
      </w:r>
    </w:p>
    <w:p w14:paraId="19649A07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No arquivo package.json, adicione um script para rodar o </w:t>
      </w:r>
      <w:r w:rsidRPr="00ED0459">
        <w:rPr>
          <w:rFonts w:ascii="Poppins" w:hAnsi="Poppins" w:cs="Poppins"/>
          <w:noProof/>
        </w:rPr>
        <w:t>Jest:</w:t>
      </w:r>
    </w:p>
    <w:p w14:paraId="41439FA8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"scripts": {</w:t>
      </w:r>
    </w:p>
    <w:p w14:paraId="5A50B94F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"test": "jest"</w:t>
      </w:r>
    </w:p>
    <w:p w14:paraId="65E1FE43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6A1E6C63">
        <w:rPr>
          <w:rFonts w:ascii="Poppins" w:hAnsi="Poppins" w:cs="Poppins"/>
          <w:noProof/>
        </w:rPr>
        <w:t>}</w:t>
      </w:r>
    </w:p>
    <w:p w14:paraId="68DD4A09" w14:textId="30DD3FAC" w:rsidR="6A1E6C63" w:rsidRDefault="6A1E6C63" w:rsidP="6A1E6C63">
      <w:pPr>
        <w:rPr>
          <w:rFonts w:ascii="Poppins" w:hAnsi="Poppins" w:cs="Poppins"/>
          <w:b/>
          <w:bCs/>
          <w:noProof/>
        </w:rPr>
      </w:pPr>
    </w:p>
    <w:p w14:paraId="3EFE73A3" w14:textId="77777777" w:rsidR="00A07726" w:rsidRDefault="00A07726" w:rsidP="6A1E6C63">
      <w:pPr>
        <w:rPr>
          <w:rFonts w:ascii="Poppins" w:hAnsi="Poppins" w:cs="Poppins"/>
          <w:b/>
          <w:bCs/>
          <w:noProof/>
        </w:rPr>
      </w:pPr>
    </w:p>
    <w:p w14:paraId="1AFEA15A" w14:textId="77777777" w:rsidR="00A07726" w:rsidRDefault="00A07726" w:rsidP="6A1E6C63">
      <w:pPr>
        <w:rPr>
          <w:rFonts w:ascii="Poppins" w:hAnsi="Poppins" w:cs="Poppins"/>
          <w:b/>
          <w:bCs/>
          <w:noProof/>
        </w:rPr>
      </w:pPr>
    </w:p>
    <w:p w14:paraId="29E44621" w14:textId="4E61AEAC" w:rsidR="00331D5E" w:rsidRPr="00331D5E" w:rsidRDefault="00331D5E" w:rsidP="00331D5E">
      <w:pPr>
        <w:rPr>
          <w:rFonts w:ascii="Poppins" w:hAnsi="Poppins" w:cs="Poppins"/>
          <w:b/>
          <w:bCs/>
          <w:noProof/>
        </w:rPr>
      </w:pPr>
      <w:r w:rsidRPr="00331D5E">
        <w:rPr>
          <w:rFonts w:ascii="Poppins" w:hAnsi="Poppins" w:cs="Poppins"/>
          <w:b/>
          <w:bCs/>
          <w:noProof/>
        </w:rPr>
        <w:t>Passo 2</w:t>
      </w:r>
      <w:r w:rsidR="00AD24B8">
        <w:rPr>
          <w:rFonts w:ascii="Poppins" w:hAnsi="Poppins" w:cs="Poppins"/>
          <w:b/>
          <w:bCs/>
          <w:noProof/>
        </w:rPr>
        <w:t xml:space="preserve"> –</w:t>
      </w:r>
      <w:r w:rsidR="00AD24B8" w:rsidRPr="00331D5E">
        <w:rPr>
          <w:rFonts w:ascii="Poppins" w:hAnsi="Poppins" w:cs="Poppins"/>
          <w:b/>
          <w:bCs/>
          <w:noProof/>
        </w:rPr>
        <w:t xml:space="preserve"> </w:t>
      </w:r>
      <w:r w:rsidRPr="00331D5E">
        <w:rPr>
          <w:rFonts w:ascii="Poppins" w:hAnsi="Poppins" w:cs="Poppins"/>
          <w:b/>
          <w:bCs/>
          <w:noProof/>
        </w:rPr>
        <w:t xml:space="preserve">Implementar </w:t>
      </w:r>
      <w:r w:rsidR="00D03305" w:rsidRPr="00331D5E">
        <w:rPr>
          <w:rFonts w:ascii="Poppins" w:hAnsi="Poppins" w:cs="Poppins"/>
          <w:b/>
          <w:bCs/>
          <w:noProof/>
        </w:rPr>
        <w:t>funcionalidades da aplicação</w:t>
      </w:r>
      <w:r w:rsidR="00062790">
        <w:rPr>
          <w:rFonts w:ascii="Poppins" w:hAnsi="Poppins" w:cs="Poppins"/>
          <w:b/>
          <w:bCs/>
          <w:noProof/>
        </w:rPr>
        <w:t>.</w:t>
      </w:r>
    </w:p>
    <w:p w14:paraId="35632825" w14:textId="1476CB50" w:rsid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Agora</w:t>
      </w:r>
      <w:r w:rsidR="00B34DDC">
        <w:rPr>
          <w:rFonts w:ascii="Poppins" w:hAnsi="Poppins" w:cs="Poppins"/>
          <w:noProof/>
        </w:rPr>
        <w:t>,</w:t>
      </w:r>
      <w:r w:rsidRPr="00331D5E">
        <w:rPr>
          <w:rFonts w:ascii="Poppins" w:hAnsi="Poppins" w:cs="Poppins"/>
          <w:noProof/>
        </w:rPr>
        <w:t xml:space="preserve"> </w:t>
      </w:r>
      <w:r w:rsidR="00B34DDC">
        <w:rPr>
          <w:rFonts w:ascii="Poppins" w:hAnsi="Poppins" w:cs="Poppins"/>
          <w:noProof/>
        </w:rPr>
        <w:t>implementaremos</w:t>
      </w:r>
      <w:r w:rsidRPr="00331D5E">
        <w:rPr>
          <w:rFonts w:ascii="Poppins" w:hAnsi="Poppins" w:cs="Poppins"/>
          <w:noProof/>
        </w:rPr>
        <w:t xml:space="preserve"> a lógica principal da aplicação: calcular o total do pedido, aplicar desconto e fazer uma chamada para uma API externa de câmbio.</w:t>
      </w:r>
    </w:p>
    <w:p w14:paraId="1264B9EB" w14:textId="77777777" w:rsidR="00124E11" w:rsidRPr="00331D5E" w:rsidRDefault="00124E11" w:rsidP="00331D5E">
      <w:pPr>
        <w:rPr>
          <w:rFonts w:ascii="Poppins" w:hAnsi="Poppins" w:cs="Poppins"/>
          <w:noProof/>
        </w:rPr>
      </w:pPr>
    </w:p>
    <w:p w14:paraId="3807EA36" w14:textId="14E3F17E" w:rsidR="00331D5E" w:rsidRPr="00331D5E" w:rsidRDefault="00331D5E" w:rsidP="00331D5E">
      <w:pPr>
        <w:rPr>
          <w:rFonts w:ascii="Poppins" w:hAnsi="Poppins" w:cs="Poppins"/>
          <w:b/>
          <w:bCs/>
          <w:noProof/>
        </w:rPr>
      </w:pPr>
      <w:r w:rsidRPr="00331D5E">
        <w:rPr>
          <w:rFonts w:ascii="Poppins" w:hAnsi="Poppins" w:cs="Poppins"/>
          <w:b/>
          <w:bCs/>
          <w:noProof/>
        </w:rPr>
        <w:t>2.1. Implementar o cálculo do total do pedido e desconto</w:t>
      </w:r>
      <w:r w:rsidR="00062790">
        <w:rPr>
          <w:rFonts w:ascii="Poppins" w:hAnsi="Poppins" w:cs="Poppins"/>
          <w:b/>
          <w:bCs/>
          <w:noProof/>
        </w:rPr>
        <w:t>:</w:t>
      </w:r>
    </w:p>
    <w:p w14:paraId="22B0DA22" w14:textId="57DC4D1D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Crie um arquivo chamado pedidos.js </w:t>
      </w:r>
      <w:r w:rsidR="00B34DDC">
        <w:rPr>
          <w:rFonts w:ascii="Poppins" w:hAnsi="Poppins" w:cs="Poppins"/>
          <w:noProof/>
        </w:rPr>
        <w:t>no qual</w:t>
      </w:r>
      <w:r w:rsidR="00B34DDC" w:rsidRPr="00331D5E">
        <w:rPr>
          <w:rFonts w:ascii="Poppins" w:hAnsi="Poppins" w:cs="Poppins"/>
          <w:noProof/>
        </w:rPr>
        <w:t xml:space="preserve"> </w:t>
      </w:r>
      <w:r w:rsidRPr="00331D5E">
        <w:rPr>
          <w:rFonts w:ascii="Poppins" w:hAnsi="Poppins" w:cs="Poppins"/>
          <w:noProof/>
        </w:rPr>
        <w:t xml:space="preserve">você </w:t>
      </w:r>
      <w:r w:rsidR="00B34DDC">
        <w:rPr>
          <w:rFonts w:ascii="Poppins" w:hAnsi="Poppins" w:cs="Poppins"/>
          <w:noProof/>
        </w:rPr>
        <w:t>definirá</w:t>
      </w:r>
      <w:r w:rsidRPr="00331D5E">
        <w:rPr>
          <w:rFonts w:ascii="Poppins" w:hAnsi="Poppins" w:cs="Poppins"/>
          <w:noProof/>
        </w:rPr>
        <w:t xml:space="preserve"> essas funções:</w:t>
      </w:r>
    </w:p>
    <w:p w14:paraId="0C82806E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// pedidos.js</w:t>
      </w:r>
    </w:p>
    <w:p w14:paraId="0585A95F" w14:textId="77777777" w:rsidR="00331D5E" w:rsidRPr="00331D5E" w:rsidRDefault="00331D5E" w:rsidP="00331D5E">
      <w:pPr>
        <w:rPr>
          <w:rFonts w:ascii="Poppins" w:hAnsi="Poppins" w:cs="Poppins"/>
          <w:noProof/>
        </w:rPr>
      </w:pPr>
    </w:p>
    <w:p w14:paraId="73BF57D5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function calcularTotalPedido(produtos) {</w:t>
      </w:r>
    </w:p>
    <w:p w14:paraId="0E997AAC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return produtos.reduce((total, produto) =&gt; total + produto.preco, 0);</w:t>
      </w:r>
    </w:p>
    <w:p w14:paraId="3103C85D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}</w:t>
      </w:r>
    </w:p>
    <w:p w14:paraId="792A743E" w14:textId="77777777" w:rsidR="00331D5E" w:rsidRPr="00331D5E" w:rsidRDefault="00331D5E" w:rsidP="00331D5E">
      <w:pPr>
        <w:rPr>
          <w:rFonts w:ascii="Poppins" w:hAnsi="Poppins" w:cs="Poppins"/>
          <w:noProof/>
        </w:rPr>
      </w:pPr>
    </w:p>
    <w:p w14:paraId="6CBA7445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function aplicarDesconto(total, desconto) {</w:t>
      </w:r>
    </w:p>
    <w:p w14:paraId="480B5DBF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if (desconto &gt; total) {</w:t>
      </w:r>
    </w:p>
    <w:p w14:paraId="77184AC4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  throw new Error('Desconto maior que o total');</w:t>
      </w:r>
    </w:p>
    <w:p w14:paraId="79F92DFF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}</w:t>
      </w:r>
    </w:p>
    <w:p w14:paraId="676685F2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return total - desconto;</w:t>
      </w:r>
    </w:p>
    <w:p w14:paraId="632D8DEC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}</w:t>
      </w:r>
    </w:p>
    <w:p w14:paraId="65AA7DFC" w14:textId="77777777" w:rsidR="00331D5E" w:rsidRPr="00331D5E" w:rsidRDefault="00331D5E" w:rsidP="00331D5E">
      <w:pPr>
        <w:rPr>
          <w:rFonts w:ascii="Poppins" w:hAnsi="Poppins" w:cs="Poppins"/>
          <w:noProof/>
        </w:rPr>
      </w:pPr>
    </w:p>
    <w:p w14:paraId="58B011EC" w14:textId="3987356A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module.exports = { calcularTotalPedido, aplicarDesconto </w:t>
      </w:r>
      <w:r w:rsidR="0097653A" w:rsidRPr="00331D5E">
        <w:rPr>
          <w:rFonts w:ascii="Poppins" w:hAnsi="Poppins" w:cs="Poppins"/>
          <w:noProof/>
        </w:rPr>
        <w:t>}</w:t>
      </w:r>
      <w:r w:rsidR="0097653A">
        <w:rPr>
          <w:rFonts w:ascii="Poppins" w:hAnsi="Poppins" w:cs="Poppins"/>
          <w:noProof/>
        </w:rPr>
        <w:t>.</w:t>
      </w:r>
    </w:p>
    <w:p w14:paraId="75AC81B8" w14:textId="13190238" w:rsidR="00331D5E" w:rsidRPr="00331D5E" w:rsidRDefault="00331D5E" w:rsidP="00ED18F8">
      <w:pPr>
        <w:numPr>
          <w:ilvl w:val="0"/>
          <w:numId w:val="1"/>
        </w:num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b/>
          <w:bCs/>
          <w:noProof/>
        </w:rPr>
        <w:t>Função calcularTotalPedido</w:t>
      </w:r>
      <w:r w:rsidRPr="00331D5E">
        <w:rPr>
          <w:rFonts w:ascii="Poppins" w:hAnsi="Poppins" w:cs="Poppins"/>
          <w:noProof/>
        </w:rPr>
        <w:t xml:space="preserve">: </w:t>
      </w:r>
      <w:r w:rsidR="00B34DDC">
        <w:rPr>
          <w:rFonts w:ascii="Poppins" w:hAnsi="Poppins" w:cs="Poppins"/>
          <w:noProof/>
        </w:rPr>
        <w:t>s</w:t>
      </w:r>
      <w:r w:rsidR="00B34DDC" w:rsidRPr="00331D5E">
        <w:rPr>
          <w:rFonts w:ascii="Poppins" w:hAnsi="Poppins" w:cs="Poppins"/>
          <w:noProof/>
        </w:rPr>
        <w:t xml:space="preserve">oma </w:t>
      </w:r>
      <w:r w:rsidRPr="00331D5E">
        <w:rPr>
          <w:rFonts w:ascii="Poppins" w:hAnsi="Poppins" w:cs="Poppins"/>
          <w:noProof/>
        </w:rPr>
        <w:t>os preços dos produtos no carrinho.</w:t>
      </w:r>
    </w:p>
    <w:p w14:paraId="75F95AC3" w14:textId="09C60FA6" w:rsidR="00331D5E" w:rsidRPr="00331D5E" w:rsidRDefault="00331D5E" w:rsidP="00ED18F8">
      <w:pPr>
        <w:numPr>
          <w:ilvl w:val="0"/>
          <w:numId w:val="1"/>
        </w:numPr>
        <w:rPr>
          <w:rFonts w:ascii="Poppins" w:hAnsi="Poppins" w:cs="Poppins"/>
          <w:noProof/>
        </w:rPr>
      </w:pPr>
      <w:r w:rsidRPr="6A1E6C63">
        <w:rPr>
          <w:rFonts w:ascii="Poppins" w:hAnsi="Poppins" w:cs="Poppins"/>
          <w:b/>
          <w:bCs/>
          <w:noProof/>
        </w:rPr>
        <w:t>Função aplicarDesconto</w:t>
      </w:r>
      <w:r w:rsidRPr="6A1E6C63">
        <w:rPr>
          <w:rFonts w:ascii="Poppins" w:hAnsi="Poppins" w:cs="Poppins"/>
          <w:noProof/>
        </w:rPr>
        <w:t xml:space="preserve">: </w:t>
      </w:r>
      <w:r w:rsidR="00B34DDC">
        <w:rPr>
          <w:rFonts w:ascii="Poppins" w:hAnsi="Poppins" w:cs="Poppins"/>
          <w:noProof/>
        </w:rPr>
        <w:t>a</w:t>
      </w:r>
      <w:r w:rsidR="00B34DDC" w:rsidRPr="6A1E6C63">
        <w:rPr>
          <w:rFonts w:ascii="Poppins" w:hAnsi="Poppins" w:cs="Poppins"/>
          <w:noProof/>
        </w:rPr>
        <w:t xml:space="preserve">plica </w:t>
      </w:r>
      <w:r w:rsidRPr="6A1E6C63">
        <w:rPr>
          <w:rFonts w:ascii="Poppins" w:hAnsi="Poppins" w:cs="Poppins"/>
          <w:noProof/>
        </w:rPr>
        <w:t xml:space="preserve">um desconto ao total, garantindo que </w:t>
      </w:r>
      <w:r w:rsidR="00B34DDC">
        <w:rPr>
          <w:rFonts w:ascii="Poppins" w:hAnsi="Poppins" w:cs="Poppins"/>
          <w:noProof/>
        </w:rPr>
        <w:t>este</w:t>
      </w:r>
      <w:r w:rsidRPr="6A1E6C63">
        <w:rPr>
          <w:rFonts w:ascii="Poppins" w:hAnsi="Poppins" w:cs="Poppins"/>
          <w:noProof/>
        </w:rPr>
        <w:t xml:space="preserve"> não seja maior que o valor total.</w:t>
      </w:r>
    </w:p>
    <w:p w14:paraId="7C0FABBD" w14:textId="3D5B0DAF" w:rsidR="6A1E6C63" w:rsidRDefault="6A1E6C63" w:rsidP="6A1E6C63">
      <w:pPr>
        <w:rPr>
          <w:rFonts w:ascii="Poppins" w:hAnsi="Poppins" w:cs="Poppins"/>
          <w:b/>
          <w:bCs/>
          <w:noProof/>
        </w:rPr>
      </w:pPr>
    </w:p>
    <w:p w14:paraId="7A1BF2D5" w14:textId="56980AFB" w:rsidR="00331D5E" w:rsidRPr="00331D5E" w:rsidRDefault="00331D5E" w:rsidP="00331D5E">
      <w:pPr>
        <w:rPr>
          <w:rFonts w:ascii="Poppins" w:hAnsi="Poppins" w:cs="Poppins"/>
          <w:b/>
          <w:bCs/>
          <w:noProof/>
        </w:rPr>
      </w:pPr>
      <w:r w:rsidRPr="00331D5E">
        <w:rPr>
          <w:rFonts w:ascii="Poppins" w:hAnsi="Poppins" w:cs="Poppins"/>
          <w:b/>
          <w:bCs/>
          <w:noProof/>
        </w:rPr>
        <w:t>2.2. Implementar a função para calcular com taxa de câmbio</w:t>
      </w:r>
      <w:r w:rsidR="00062790">
        <w:rPr>
          <w:rFonts w:ascii="Poppins" w:hAnsi="Poppins" w:cs="Poppins"/>
          <w:b/>
          <w:bCs/>
          <w:noProof/>
        </w:rPr>
        <w:t>:</w:t>
      </w:r>
    </w:p>
    <w:p w14:paraId="1D3FC94C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Crie um arquivo cambio.js para definir a função que faz a chamada à API de câmbio:</w:t>
      </w:r>
    </w:p>
    <w:p w14:paraId="1E7AD826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// cambio.js</w:t>
      </w:r>
    </w:p>
    <w:p w14:paraId="69C2F807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const axios = require('axios');</w:t>
      </w:r>
    </w:p>
    <w:p w14:paraId="77B216A8" w14:textId="77777777" w:rsidR="00331D5E" w:rsidRPr="00331D5E" w:rsidRDefault="00331D5E" w:rsidP="00331D5E">
      <w:pPr>
        <w:rPr>
          <w:rFonts w:ascii="Poppins" w:hAnsi="Poppins" w:cs="Poppins"/>
          <w:noProof/>
        </w:rPr>
      </w:pPr>
    </w:p>
    <w:p w14:paraId="061C1D60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async function calcularTotalComTaxaDeCambio(produtos, moeda) {</w:t>
      </w:r>
    </w:p>
    <w:p w14:paraId="7F9FA68A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const total = produtos.reduce((total, produto) =&gt; total + produto.preco, 0);</w:t>
      </w:r>
    </w:p>
    <w:p w14:paraId="2AC504F4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const resposta = await axios.get(`https://api.exchangerate-api.com/${moeda}`);</w:t>
      </w:r>
    </w:p>
    <w:p w14:paraId="635BD231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lastRenderedPageBreak/>
        <w:t xml:space="preserve">  const taxaDeCambio = resposta.data.taxa;</w:t>
      </w:r>
    </w:p>
    <w:p w14:paraId="549B7B90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return total * taxaDeCambio;</w:t>
      </w:r>
    </w:p>
    <w:p w14:paraId="6BE03460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}</w:t>
      </w:r>
    </w:p>
    <w:p w14:paraId="13464AC0" w14:textId="77777777" w:rsidR="00331D5E" w:rsidRPr="00331D5E" w:rsidRDefault="00331D5E" w:rsidP="00331D5E">
      <w:pPr>
        <w:rPr>
          <w:rFonts w:ascii="Poppins" w:hAnsi="Poppins" w:cs="Poppins"/>
          <w:noProof/>
        </w:rPr>
      </w:pPr>
    </w:p>
    <w:p w14:paraId="0AAE759B" w14:textId="0E531386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module.exports = { calcularTotalComTaxaDeCambio </w:t>
      </w:r>
      <w:r w:rsidR="0097653A" w:rsidRPr="00331D5E">
        <w:rPr>
          <w:rFonts w:ascii="Poppins" w:hAnsi="Poppins" w:cs="Poppins"/>
          <w:noProof/>
        </w:rPr>
        <w:t>}</w:t>
      </w:r>
      <w:r w:rsidR="0097653A">
        <w:rPr>
          <w:rFonts w:ascii="Poppins" w:hAnsi="Poppins" w:cs="Poppins"/>
          <w:noProof/>
        </w:rPr>
        <w:t>.</w:t>
      </w:r>
    </w:p>
    <w:p w14:paraId="61E26438" w14:textId="2420A258" w:rsidR="00331D5E" w:rsidRPr="00331D5E" w:rsidRDefault="00331D5E" w:rsidP="00ED18F8">
      <w:pPr>
        <w:numPr>
          <w:ilvl w:val="0"/>
          <w:numId w:val="2"/>
        </w:numPr>
        <w:rPr>
          <w:rFonts w:ascii="Poppins" w:hAnsi="Poppins" w:cs="Poppins"/>
          <w:noProof/>
        </w:rPr>
      </w:pPr>
      <w:r w:rsidRPr="6A1E6C63">
        <w:rPr>
          <w:rFonts w:ascii="Poppins" w:hAnsi="Poppins" w:cs="Poppins"/>
          <w:b/>
          <w:bCs/>
          <w:noProof/>
        </w:rPr>
        <w:t>Função calcularTotalComTaxaDeCambio</w:t>
      </w:r>
      <w:r w:rsidRPr="6A1E6C63">
        <w:rPr>
          <w:rFonts w:ascii="Poppins" w:hAnsi="Poppins" w:cs="Poppins"/>
          <w:noProof/>
        </w:rPr>
        <w:t xml:space="preserve">: </w:t>
      </w:r>
      <w:r w:rsidR="00062790">
        <w:rPr>
          <w:rFonts w:ascii="Poppins" w:hAnsi="Poppins" w:cs="Poppins"/>
          <w:noProof/>
        </w:rPr>
        <w:t>c</w:t>
      </w:r>
      <w:r w:rsidR="00062790" w:rsidRPr="6A1E6C63">
        <w:rPr>
          <w:rFonts w:ascii="Poppins" w:hAnsi="Poppins" w:cs="Poppins"/>
          <w:noProof/>
        </w:rPr>
        <w:t xml:space="preserve">alcula </w:t>
      </w:r>
      <w:r w:rsidRPr="6A1E6C63">
        <w:rPr>
          <w:rFonts w:ascii="Poppins" w:hAnsi="Poppins" w:cs="Poppins"/>
          <w:noProof/>
        </w:rPr>
        <w:t>o total do pedido em uma moeda diferente, utilizando uma API de câmbio para obter a taxa de conversão.</w:t>
      </w:r>
    </w:p>
    <w:p w14:paraId="18E3C920" w14:textId="6872B6E3" w:rsidR="6A1E6C63" w:rsidRDefault="6A1E6C63" w:rsidP="6A1E6C63">
      <w:pPr>
        <w:rPr>
          <w:rFonts w:ascii="Poppins" w:hAnsi="Poppins" w:cs="Poppins"/>
          <w:b/>
          <w:bCs/>
          <w:noProof/>
        </w:rPr>
      </w:pPr>
    </w:p>
    <w:p w14:paraId="452B98ED" w14:textId="1300D952" w:rsidR="00331D5E" w:rsidRPr="00331D5E" w:rsidRDefault="00331D5E" w:rsidP="00331D5E">
      <w:pPr>
        <w:rPr>
          <w:rFonts w:ascii="Poppins" w:hAnsi="Poppins" w:cs="Poppins"/>
          <w:b/>
          <w:bCs/>
          <w:noProof/>
        </w:rPr>
      </w:pPr>
      <w:r w:rsidRPr="00331D5E">
        <w:rPr>
          <w:rFonts w:ascii="Poppins" w:hAnsi="Poppins" w:cs="Poppins"/>
          <w:b/>
          <w:bCs/>
          <w:noProof/>
        </w:rPr>
        <w:t>Passo 3</w:t>
      </w:r>
      <w:r w:rsidR="00062790">
        <w:rPr>
          <w:rFonts w:ascii="Poppins" w:hAnsi="Poppins" w:cs="Poppins"/>
          <w:b/>
          <w:bCs/>
          <w:noProof/>
        </w:rPr>
        <w:t xml:space="preserve"> –</w:t>
      </w:r>
      <w:r w:rsidR="00062790" w:rsidRPr="00331D5E">
        <w:rPr>
          <w:rFonts w:ascii="Poppins" w:hAnsi="Poppins" w:cs="Poppins"/>
          <w:b/>
          <w:bCs/>
          <w:noProof/>
        </w:rPr>
        <w:t xml:space="preserve"> </w:t>
      </w:r>
      <w:r w:rsidRPr="00331D5E">
        <w:rPr>
          <w:rFonts w:ascii="Poppins" w:hAnsi="Poppins" w:cs="Poppins"/>
          <w:b/>
          <w:bCs/>
          <w:noProof/>
        </w:rPr>
        <w:t>Escrever os</w:t>
      </w:r>
      <w:r w:rsidR="00D03305" w:rsidRPr="00331D5E">
        <w:rPr>
          <w:rFonts w:ascii="Poppins" w:hAnsi="Poppins" w:cs="Poppins"/>
          <w:b/>
          <w:bCs/>
          <w:noProof/>
        </w:rPr>
        <w:t xml:space="preserve"> testes </w:t>
      </w:r>
      <w:r w:rsidRPr="00331D5E">
        <w:rPr>
          <w:rFonts w:ascii="Poppins" w:hAnsi="Poppins" w:cs="Poppins"/>
          <w:b/>
          <w:bCs/>
          <w:noProof/>
        </w:rPr>
        <w:t>com Jest</w:t>
      </w:r>
      <w:r w:rsidR="00062790">
        <w:rPr>
          <w:rFonts w:ascii="Poppins" w:hAnsi="Poppins" w:cs="Poppins"/>
          <w:b/>
          <w:bCs/>
          <w:noProof/>
        </w:rPr>
        <w:t>.</w:t>
      </w:r>
    </w:p>
    <w:p w14:paraId="34969B1C" w14:textId="229DDFFB" w:rsid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Agora</w:t>
      </w:r>
      <w:r w:rsidR="00193035">
        <w:rPr>
          <w:rFonts w:ascii="Poppins" w:hAnsi="Poppins" w:cs="Poppins"/>
          <w:noProof/>
        </w:rPr>
        <w:t>,</w:t>
      </w:r>
      <w:r w:rsidRPr="00331D5E">
        <w:rPr>
          <w:rFonts w:ascii="Poppins" w:hAnsi="Poppins" w:cs="Poppins"/>
          <w:noProof/>
        </w:rPr>
        <w:t xml:space="preserve"> </w:t>
      </w:r>
      <w:r w:rsidR="00193035">
        <w:rPr>
          <w:rFonts w:ascii="Poppins" w:hAnsi="Poppins" w:cs="Poppins"/>
          <w:noProof/>
        </w:rPr>
        <w:t>escreveremos</w:t>
      </w:r>
      <w:r w:rsidRPr="00331D5E">
        <w:rPr>
          <w:rFonts w:ascii="Poppins" w:hAnsi="Poppins" w:cs="Poppins"/>
          <w:noProof/>
        </w:rPr>
        <w:t xml:space="preserve"> os testes para garantir que nossas funções funcionem corretamente.</w:t>
      </w:r>
    </w:p>
    <w:p w14:paraId="24D67EC7" w14:textId="77777777" w:rsidR="00A07726" w:rsidRPr="00331D5E" w:rsidRDefault="00A07726" w:rsidP="00331D5E">
      <w:pPr>
        <w:rPr>
          <w:rFonts w:ascii="Poppins" w:hAnsi="Poppins" w:cs="Poppins"/>
          <w:noProof/>
        </w:rPr>
      </w:pPr>
    </w:p>
    <w:p w14:paraId="10C940F0" w14:textId="47207A2F" w:rsidR="00331D5E" w:rsidRPr="00331D5E" w:rsidRDefault="00331D5E" w:rsidP="00331D5E">
      <w:pPr>
        <w:rPr>
          <w:rFonts w:ascii="Poppins" w:hAnsi="Poppins" w:cs="Poppins"/>
          <w:b/>
          <w:bCs/>
          <w:noProof/>
        </w:rPr>
      </w:pPr>
      <w:r w:rsidRPr="00331D5E">
        <w:rPr>
          <w:rFonts w:ascii="Poppins" w:hAnsi="Poppins" w:cs="Poppins"/>
          <w:b/>
          <w:bCs/>
          <w:noProof/>
        </w:rPr>
        <w:t xml:space="preserve">3.1. Testar o cálculo do total do pedido e </w:t>
      </w:r>
      <w:r w:rsidR="00193035">
        <w:rPr>
          <w:rFonts w:ascii="Poppins" w:hAnsi="Poppins" w:cs="Poppins"/>
          <w:b/>
          <w:bCs/>
          <w:noProof/>
        </w:rPr>
        <w:t xml:space="preserve">a </w:t>
      </w:r>
      <w:r w:rsidRPr="00331D5E">
        <w:rPr>
          <w:rFonts w:ascii="Poppins" w:hAnsi="Poppins" w:cs="Poppins"/>
          <w:b/>
          <w:bCs/>
          <w:noProof/>
        </w:rPr>
        <w:t>aplicação de desconto</w:t>
      </w:r>
      <w:r w:rsidR="00193035">
        <w:rPr>
          <w:rFonts w:ascii="Poppins" w:hAnsi="Poppins" w:cs="Poppins"/>
          <w:b/>
          <w:bCs/>
          <w:noProof/>
        </w:rPr>
        <w:t>:</w:t>
      </w:r>
    </w:p>
    <w:p w14:paraId="13CD00C5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Crie um arquivo de teste chamado pedidos.test.js:</w:t>
      </w:r>
    </w:p>
    <w:p w14:paraId="7F910CBC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// pedidos.test.js</w:t>
      </w:r>
    </w:p>
    <w:p w14:paraId="7AA27756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const { calcularTotalPedido, aplicarDesconto } = require('./pedidos');</w:t>
      </w:r>
    </w:p>
    <w:p w14:paraId="45C925F0" w14:textId="77777777" w:rsidR="00331D5E" w:rsidRPr="00331D5E" w:rsidRDefault="00331D5E" w:rsidP="00331D5E">
      <w:pPr>
        <w:rPr>
          <w:rFonts w:ascii="Poppins" w:hAnsi="Poppins" w:cs="Poppins"/>
          <w:noProof/>
        </w:rPr>
      </w:pPr>
    </w:p>
    <w:p w14:paraId="50C1403A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describe('Função calcularTotalPedido', () =&gt; {</w:t>
      </w:r>
    </w:p>
    <w:p w14:paraId="20C9DB52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test('Deve calcular o total corretamente para uma lista de produtos', () =&gt; {</w:t>
      </w:r>
    </w:p>
    <w:p w14:paraId="7AEFA1FE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  const produtos = [</w:t>
      </w:r>
    </w:p>
    <w:p w14:paraId="562678DF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    { nome: 'Produto A', preco: 100 },</w:t>
      </w:r>
    </w:p>
    <w:p w14:paraId="1CF7D68F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    { nome: 'Produto B', preco: 200 },</w:t>
      </w:r>
    </w:p>
    <w:p w14:paraId="6AEEF3BA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  ];</w:t>
      </w:r>
    </w:p>
    <w:p w14:paraId="6C092738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  const total = calcularTotalPedido(produtos);</w:t>
      </w:r>
    </w:p>
    <w:p w14:paraId="36328AE7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  expect(total).toBe(300);</w:t>
      </w:r>
    </w:p>
    <w:p w14:paraId="4C0787A0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});</w:t>
      </w:r>
    </w:p>
    <w:p w14:paraId="57EAD872" w14:textId="77777777" w:rsidR="00331D5E" w:rsidRPr="00331D5E" w:rsidRDefault="00331D5E" w:rsidP="00331D5E">
      <w:pPr>
        <w:rPr>
          <w:rFonts w:ascii="Poppins" w:hAnsi="Poppins" w:cs="Poppins"/>
          <w:noProof/>
        </w:rPr>
      </w:pPr>
    </w:p>
    <w:p w14:paraId="677E66A7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test('Deve retornar 0 para uma lista vazia de produtos', () =&gt; {</w:t>
      </w:r>
    </w:p>
    <w:p w14:paraId="7734FB51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  const total = calcularTotalPedido([]);</w:t>
      </w:r>
    </w:p>
    <w:p w14:paraId="469A4CC9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  expect(total).toBe(0);</w:t>
      </w:r>
    </w:p>
    <w:p w14:paraId="28808653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});</w:t>
      </w:r>
    </w:p>
    <w:p w14:paraId="65ADE6AE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});</w:t>
      </w:r>
    </w:p>
    <w:p w14:paraId="5B779AD1" w14:textId="77777777" w:rsidR="00331D5E" w:rsidRPr="00331D5E" w:rsidRDefault="00331D5E" w:rsidP="00331D5E">
      <w:pPr>
        <w:rPr>
          <w:rFonts w:ascii="Poppins" w:hAnsi="Poppins" w:cs="Poppins"/>
          <w:noProof/>
        </w:rPr>
      </w:pPr>
    </w:p>
    <w:p w14:paraId="167B3C90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describe('Função aplicarDesconto', () =&gt; {</w:t>
      </w:r>
    </w:p>
    <w:p w14:paraId="10CF24BA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test('Deve aplicar o desconto corretamente', () =&gt; {</w:t>
      </w:r>
    </w:p>
    <w:p w14:paraId="75C0A0D3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  const total = aplicarDesconto(300, 50);</w:t>
      </w:r>
    </w:p>
    <w:p w14:paraId="79E6B3C3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lastRenderedPageBreak/>
        <w:t xml:space="preserve">    expect(total).toBe(250);</w:t>
      </w:r>
    </w:p>
    <w:p w14:paraId="228B3C73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});</w:t>
      </w:r>
    </w:p>
    <w:p w14:paraId="529ABDF3" w14:textId="77777777" w:rsidR="00331D5E" w:rsidRPr="00331D5E" w:rsidRDefault="00331D5E" w:rsidP="00331D5E">
      <w:pPr>
        <w:rPr>
          <w:rFonts w:ascii="Poppins" w:hAnsi="Poppins" w:cs="Poppins"/>
          <w:noProof/>
        </w:rPr>
      </w:pPr>
    </w:p>
    <w:p w14:paraId="1575F9A2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test('Deve lançar erro se o desconto for maior que o total', () =&gt; {</w:t>
      </w:r>
    </w:p>
    <w:p w14:paraId="69F673F8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  expect(() =&gt; aplicarDesconto(100, 200)).toThrow('Desconto maior que o total');</w:t>
      </w:r>
    </w:p>
    <w:p w14:paraId="2ECBF32C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});</w:t>
      </w:r>
    </w:p>
    <w:p w14:paraId="613C9F0C" w14:textId="1DA654B6" w:rsidR="00331D5E" w:rsidRPr="00331D5E" w:rsidRDefault="0097653A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})</w:t>
      </w:r>
      <w:r>
        <w:rPr>
          <w:rFonts w:ascii="Poppins" w:hAnsi="Poppins" w:cs="Poppins"/>
          <w:noProof/>
        </w:rPr>
        <w:t>.</w:t>
      </w:r>
    </w:p>
    <w:p w14:paraId="6DAE74CF" w14:textId="110C8A42" w:rsidR="00331D5E" w:rsidRPr="00331D5E" w:rsidRDefault="00331D5E" w:rsidP="00ED18F8">
      <w:pPr>
        <w:numPr>
          <w:ilvl w:val="0"/>
          <w:numId w:val="3"/>
        </w:num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b/>
          <w:bCs/>
          <w:noProof/>
        </w:rPr>
        <w:t>Testes para calcularTotalPedido</w:t>
      </w:r>
      <w:r w:rsidRPr="00331D5E">
        <w:rPr>
          <w:rFonts w:ascii="Poppins" w:hAnsi="Poppins" w:cs="Poppins"/>
          <w:noProof/>
        </w:rPr>
        <w:t xml:space="preserve">: </w:t>
      </w:r>
      <w:r w:rsidR="00193035">
        <w:rPr>
          <w:rFonts w:ascii="Poppins" w:hAnsi="Poppins" w:cs="Poppins"/>
          <w:noProof/>
        </w:rPr>
        <w:t>t</w:t>
      </w:r>
      <w:r w:rsidR="00193035" w:rsidRPr="00331D5E">
        <w:rPr>
          <w:rFonts w:ascii="Poppins" w:hAnsi="Poppins" w:cs="Poppins"/>
          <w:noProof/>
        </w:rPr>
        <w:t xml:space="preserve">estamos </w:t>
      </w:r>
      <w:r w:rsidRPr="00331D5E">
        <w:rPr>
          <w:rFonts w:ascii="Poppins" w:hAnsi="Poppins" w:cs="Poppins"/>
          <w:noProof/>
        </w:rPr>
        <w:t>se o cálculo do total funciona tanto para uma lista de produtos quanto para uma lista vazia.</w:t>
      </w:r>
    </w:p>
    <w:p w14:paraId="58C42727" w14:textId="2920CC09" w:rsidR="00331D5E" w:rsidRDefault="00331D5E" w:rsidP="00ED18F8">
      <w:pPr>
        <w:numPr>
          <w:ilvl w:val="0"/>
          <w:numId w:val="3"/>
        </w:num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b/>
          <w:bCs/>
          <w:noProof/>
        </w:rPr>
        <w:t>Testes para aplicarDesconto</w:t>
      </w:r>
      <w:r w:rsidRPr="00331D5E">
        <w:rPr>
          <w:rFonts w:ascii="Poppins" w:hAnsi="Poppins" w:cs="Poppins"/>
          <w:noProof/>
        </w:rPr>
        <w:t xml:space="preserve">: </w:t>
      </w:r>
      <w:r w:rsidR="00193035">
        <w:rPr>
          <w:rFonts w:ascii="Poppins" w:hAnsi="Poppins" w:cs="Poppins"/>
          <w:noProof/>
        </w:rPr>
        <w:t>t</w:t>
      </w:r>
      <w:r w:rsidR="00193035" w:rsidRPr="00331D5E">
        <w:rPr>
          <w:rFonts w:ascii="Poppins" w:hAnsi="Poppins" w:cs="Poppins"/>
          <w:noProof/>
        </w:rPr>
        <w:t xml:space="preserve">estamos </w:t>
      </w:r>
      <w:r w:rsidRPr="00331D5E">
        <w:rPr>
          <w:rFonts w:ascii="Poppins" w:hAnsi="Poppins" w:cs="Poppins"/>
          <w:noProof/>
        </w:rPr>
        <w:t>se o desconto é aplicado corretamente e se a função lança erro quando o desconto é maior que o total.</w:t>
      </w:r>
    </w:p>
    <w:p w14:paraId="1730638C" w14:textId="77777777" w:rsidR="00A07726" w:rsidRPr="00331D5E" w:rsidRDefault="00A07726" w:rsidP="00A07726">
      <w:pPr>
        <w:rPr>
          <w:rFonts w:ascii="Poppins" w:hAnsi="Poppins" w:cs="Poppins"/>
          <w:noProof/>
        </w:rPr>
      </w:pPr>
    </w:p>
    <w:p w14:paraId="781EEA0B" w14:textId="182C01C5" w:rsidR="00331D5E" w:rsidRPr="00331D5E" w:rsidRDefault="00331D5E" w:rsidP="00331D5E">
      <w:pPr>
        <w:rPr>
          <w:rFonts w:ascii="Poppins" w:hAnsi="Poppins" w:cs="Poppins"/>
          <w:b/>
          <w:bCs/>
          <w:noProof/>
        </w:rPr>
      </w:pPr>
      <w:r w:rsidRPr="00331D5E">
        <w:rPr>
          <w:rFonts w:ascii="Poppins" w:hAnsi="Poppins" w:cs="Poppins"/>
          <w:b/>
          <w:bCs/>
          <w:noProof/>
        </w:rPr>
        <w:t>3.2. Testar a função que usa a API de câmbio (com Mocking)</w:t>
      </w:r>
      <w:r w:rsidR="00193035">
        <w:rPr>
          <w:rFonts w:ascii="Poppins" w:hAnsi="Poppins" w:cs="Poppins"/>
          <w:b/>
          <w:bCs/>
          <w:noProof/>
        </w:rPr>
        <w:t>:</w:t>
      </w:r>
    </w:p>
    <w:p w14:paraId="550590E5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Crie um arquivo de teste chamado cambio.test.js:</w:t>
      </w:r>
    </w:p>
    <w:p w14:paraId="6F04ED89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// cambio.test.js</w:t>
      </w:r>
    </w:p>
    <w:p w14:paraId="2B198194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const { calcularTotalComTaxaDeCambio } = require('./cambio');</w:t>
      </w:r>
    </w:p>
    <w:p w14:paraId="0C8CD852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const axios = require('axios');</w:t>
      </w:r>
    </w:p>
    <w:p w14:paraId="12537531" w14:textId="77777777" w:rsidR="00331D5E" w:rsidRPr="00331D5E" w:rsidRDefault="00331D5E" w:rsidP="00331D5E">
      <w:pPr>
        <w:rPr>
          <w:rFonts w:ascii="Poppins" w:hAnsi="Poppins" w:cs="Poppins"/>
          <w:noProof/>
        </w:rPr>
      </w:pPr>
    </w:p>
    <w:p w14:paraId="26C3A382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// Mock da biblioteca axios</w:t>
      </w:r>
    </w:p>
    <w:p w14:paraId="3A646960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jest.mock('axios');</w:t>
      </w:r>
    </w:p>
    <w:p w14:paraId="392B55BA" w14:textId="77777777" w:rsidR="00331D5E" w:rsidRPr="00331D5E" w:rsidRDefault="00331D5E" w:rsidP="00331D5E">
      <w:pPr>
        <w:rPr>
          <w:rFonts w:ascii="Poppins" w:hAnsi="Poppins" w:cs="Poppins"/>
          <w:noProof/>
        </w:rPr>
      </w:pPr>
    </w:p>
    <w:p w14:paraId="4E848FD8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describe('Função calcularTotalComTaxaDeCambio', () =&gt; {</w:t>
      </w:r>
    </w:p>
    <w:p w14:paraId="4E8F320D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test('Deve calcular o total em outra moeda utilizando a taxa de câmbio simulada', async () =&gt; {</w:t>
      </w:r>
    </w:p>
    <w:p w14:paraId="667FFBBB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  const produtos = [</w:t>
      </w:r>
    </w:p>
    <w:p w14:paraId="56E91B0F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    { nome: 'Produto A', preco: 100 },</w:t>
      </w:r>
    </w:p>
    <w:p w14:paraId="47BFFE64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    { nome: 'Produto B', preco: 200 },</w:t>
      </w:r>
    </w:p>
    <w:p w14:paraId="2B8F2A68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  ];</w:t>
      </w:r>
    </w:p>
    <w:p w14:paraId="2E5A96B9" w14:textId="77777777" w:rsidR="00331D5E" w:rsidRPr="00331D5E" w:rsidRDefault="00331D5E" w:rsidP="00331D5E">
      <w:pPr>
        <w:rPr>
          <w:rFonts w:ascii="Poppins" w:hAnsi="Poppins" w:cs="Poppins"/>
          <w:noProof/>
        </w:rPr>
      </w:pPr>
    </w:p>
    <w:p w14:paraId="645500DC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  // Simula a resposta da API de taxa de câmbio</w:t>
      </w:r>
    </w:p>
    <w:p w14:paraId="2C0EE6F8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  axios.get.mockResolvedValue({ data: { taxa: 5 } });</w:t>
      </w:r>
    </w:p>
    <w:p w14:paraId="52BF72E9" w14:textId="77777777" w:rsidR="00331D5E" w:rsidRPr="00331D5E" w:rsidRDefault="00331D5E" w:rsidP="00331D5E">
      <w:pPr>
        <w:rPr>
          <w:rFonts w:ascii="Poppins" w:hAnsi="Poppins" w:cs="Poppins"/>
          <w:noProof/>
        </w:rPr>
      </w:pPr>
    </w:p>
    <w:p w14:paraId="15A8450A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  const totalConvertido = await calcularTotalComTaxaDeCambio(produtos, 'USD');</w:t>
      </w:r>
    </w:p>
    <w:p w14:paraId="736D55CA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    expect(totalConvertido).toBe(1500);  // (100 + 200) * 5</w:t>
      </w:r>
    </w:p>
    <w:p w14:paraId="44811953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lastRenderedPageBreak/>
        <w:t xml:space="preserve">  });</w:t>
      </w:r>
    </w:p>
    <w:p w14:paraId="27B55135" w14:textId="3F3361D6" w:rsidR="00331D5E" w:rsidRPr="00331D5E" w:rsidRDefault="0097653A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})</w:t>
      </w:r>
      <w:r>
        <w:rPr>
          <w:rFonts w:ascii="Poppins" w:hAnsi="Poppins" w:cs="Poppins"/>
          <w:noProof/>
        </w:rPr>
        <w:t>.</w:t>
      </w:r>
    </w:p>
    <w:p w14:paraId="71F91FBD" w14:textId="313D2D27" w:rsidR="00331D5E" w:rsidRPr="00331D5E" w:rsidRDefault="00331D5E" w:rsidP="00ED18F8">
      <w:pPr>
        <w:numPr>
          <w:ilvl w:val="0"/>
          <w:numId w:val="4"/>
        </w:num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b/>
          <w:bCs/>
          <w:noProof/>
        </w:rPr>
        <w:t>Mock da API</w:t>
      </w:r>
      <w:r w:rsidRPr="00331D5E">
        <w:rPr>
          <w:rFonts w:ascii="Poppins" w:hAnsi="Poppins" w:cs="Poppins"/>
          <w:noProof/>
        </w:rPr>
        <w:t xml:space="preserve">: </w:t>
      </w:r>
      <w:r w:rsidR="00193035">
        <w:rPr>
          <w:rFonts w:ascii="Poppins" w:hAnsi="Poppins" w:cs="Poppins"/>
          <w:noProof/>
        </w:rPr>
        <w:t>neste caso,</w:t>
      </w:r>
      <w:r w:rsidR="00193035" w:rsidRPr="00331D5E">
        <w:rPr>
          <w:rFonts w:ascii="Poppins" w:hAnsi="Poppins" w:cs="Poppins"/>
          <w:noProof/>
        </w:rPr>
        <w:t xml:space="preserve"> </w:t>
      </w:r>
      <w:r w:rsidRPr="00331D5E">
        <w:rPr>
          <w:rFonts w:ascii="Poppins" w:hAnsi="Poppins" w:cs="Poppins"/>
          <w:noProof/>
        </w:rPr>
        <w:t>usamos jest.mock('axios') para simular a resposta da API de câmbio. A função mockResolvedValue simula a taxa de câmbio de 5, permitindo que o teste seja executado sem depender da API real.</w:t>
      </w:r>
    </w:p>
    <w:p w14:paraId="408C6DEF" w14:textId="77777777" w:rsidR="00A07726" w:rsidRDefault="00A07726" w:rsidP="00331D5E">
      <w:pPr>
        <w:rPr>
          <w:rFonts w:ascii="Poppins" w:hAnsi="Poppins" w:cs="Poppins"/>
          <w:b/>
          <w:bCs/>
          <w:noProof/>
        </w:rPr>
      </w:pPr>
    </w:p>
    <w:p w14:paraId="7D438C6B" w14:textId="12FA05EA" w:rsidR="00331D5E" w:rsidRPr="00331D5E" w:rsidRDefault="00331D5E" w:rsidP="00331D5E">
      <w:pPr>
        <w:rPr>
          <w:rFonts w:ascii="Poppins" w:hAnsi="Poppins" w:cs="Poppins"/>
          <w:b/>
          <w:bCs/>
          <w:noProof/>
        </w:rPr>
      </w:pPr>
      <w:r w:rsidRPr="00331D5E">
        <w:rPr>
          <w:rFonts w:ascii="Poppins" w:hAnsi="Poppins" w:cs="Poppins"/>
          <w:b/>
          <w:bCs/>
          <w:noProof/>
        </w:rPr>
        <w:t>Passo 4</w:t>
      </w:r>
      <w:r w:rsidR="00193035">
        <w:rPr>
          <w:rFonts w:ascii="Poppins" w:hAnsi="Poppins" w:cs="Poppins"/>
          <w:b/>
          <w:bCs/>
          <w:noProof/>
        </w:rPr>
        <w:t xml:space="preserve"> –</w:t>
      </w:r>
      <w:r w:rsidR="00193035" w:rsidRPr="00331D5E">
        <w:rPr>
          <w:rFonts w:ascii="Poppins" w:hAnsi="Poppins" w:cs="Poppins"/>
          <w:b/>
          <w:bCs/>
          <w:noProof/>
        </w:rPr>
        <w:t xml:space="preserve"> </w:t>
      </w:r>
      <w:r w:rsidRPr="00331D5E">
        <w:rPr>
          <w:rFonts w:ascii="Poppins" w:hAnsi="Poppins" w:cs="Poppins"/>
          <w:b/>
          <w:bCs/>
          <w:noProof/>
        </w:rPr>
        <w:t xml:space="preserve">Executar </w:t>
      </w:r>
      <w:r w:rsidR="00D03305" w:rsidRPr="00331D5E">
        <w:rPr>
          <w:rFonts w:ascii="Poppins" w:hAnsi="Poppins" w:cs="Poppins"/>
          <w:b/>
          <w:bCs/>
          <w:noProof/>
        </w:rPr>
        <w:t>os t</w:t>
      </w:r>
      <w:r w:rsidRPr="00331D5E">
        <w:rPr>
          <w:rFonts w:ascii="Poppins" w:hAnsi="Poppins" w:cs="Poppins"/>
          <w:b/>
          <w:bCs/>
          <w:noProof/>
        </w:rPr>
        <w:t>estes</w:t>
      </w:r>
      <w:r w:rsidR="00193035">
        <w:rPr>
          <w:rFonts w:ascii="Poppins" w:hAnsi="Poppins" w:cs="Poppins"/>
          <w:b/>
          <w:bCs/>
          <w:noProof/>
        </w:rPr>
        <w:t>.</w:t>
      </w:r>
    </w:p>
    <w:p w14:paraId="236EE154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Agora que os testes estão configurados, você pode executá-los com o comando:</w:t>
      </w:r>
    </w:p>
    <w:p w14:paraId="26564CBA" w14:textId="77777777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npm test</w:t>
      </w:r>
    </w:p>
    <w:p w14:paraId="57CA37F6" w14:textId="1CC1A632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O Jest </w:t>
      </w:r>
      <w:r w:rsidR="00B8064A">
        <w:rPr>
          <w:rFonts w:ascii="Poppins" w:hAnsi="Poppins" w:cs="Poppins"/>
          <w:noProof/>
        </w:rPr>
        <w:t>rodará</w:t>
      </w:r>
      <w:r w:rsidRPr="00331D5E">
        <w:rPr>
          <w:rFonts w:ascii="Poppins" w:hAnsi="Poppins" w:cs="Poppins"/>
          <w:noProof/>
        </w:rPr>
        <w:t xml:space="preserve"> os testes e mostrar</w:t>
      </w:r>
      <w:r w:rsidR="00B8064A">
        <w:rPr>
          <w:rFonts w:ascii="Poppins" w:hAnsi="Poppins" w:cs="Poppins"/>
          <w:noProof/>
        </w:rPr>
        <w:t>á</w:t>
      </w:r>
      <w:r w:rsidRPr="00331D5E">
        <w:rPr>
          <w:rFonts w:ascii="Poppins" w:hAnsi="Poppins" w:cs="Poppins"/>
          <w:noProof/>
        </w:rPr>
        <w:t xml:space="preserve"> os resultados no terminal, indicando se todas as funções estão funcionando corretamente e se os casos de teste passaram.</w:t>
      </w:r>
    </w:p>
    <w:p w14:paraId="60C539B5" w14:textId="77777777" w:rsidR="00A07726" w:rsidRDefault="00A07726" w:rsidP="00331D5E">
      <w:pPr>
        <w:rPr>
          <w:rFonts w:ascii="Poppins" w:hAnsi="Poppins" w:cs="Poppins"/>
          <w:b/>
          <w:bCs/>
          <w:noProof/>
        </w:rPr>
      </w:pPr>
    </w:p>
    <w:p w14:paraId="03D1C1A5" w14:textId="4C118AE1" w:rsidR="00331D5E" w:rsidRPr="00331D5E" w:rsidRDefault="00331D5E" w:rsidP="00331D5E">
      <w:pPr>
        <w:rPr>
          <w:rFonts w:ascii="Poppins" w:hAnsi="Poppins" w:cs="Poppins"/>
          <w:b/>
          <w:bCs/>
          <w:noProof/>
        </w:rPr>
      </w:pPr>
      <w:r w:rsidRPr="00331D5E">
        <w:rPr>
          <w:rFonts w:ascii="Poppins" w:hAnsi="Poppins" w:cs="Poppins"/>
          <w:b/>
          <w:bCs/>
          <w:noProof/>
        </w:rPr>
        <w:t>Passo 5</w:t>
      </w:r>
      <w:r w:rsidR="00B8064A">
        <w:rPr>
          <w:rFonts w:ascii="Poppins" w:hAnsi="Poppins" w:cs="Poppins"/>
          <w:b/>
          <w:bCs/>
          <w:noProof/>
        </w:rPr>
        <w:t xml:space="preserve"> –</w:t>
      </w:r>
      <w:r w:rsidR="00B8064A" w:rsidRPr="00331D5E">
        <w:rPr>
          <w:rFonts w:ascii="Poppins" w:hAnsi="Poppins" w:cs="Poppins"/>
          <w:b/>
          <w:bCs/>
          <w:noProof/>
        </w:rPr>
        <w:t xml:space="preserve"> </w:t>
      </w:r>
      <w:r w:rsidRPr="00331D5E">
        <w:rPr>
          <w:rFonts w:ascii="Poppins" w:hAnsi="Poppins" w:cs="Poppins"/>
          <w:b/>
          <w:bCs/>
          <w:noProof/>
        </w:rPr>
        <w:t xml:space="preserve">Analisar os </w:t>
      </w:r>
      <w:r w:rsidR="00D03305" w:rsidRPr="00331D5E">
        <w:rPr>
          <w:rFonts w:ascii="Poppins" w:hAnsi="Poppins" w:cs="Poppins"/>
          <w:b/>
          <w:bCs/>
          <w:noProof/>
        </w:rPr>
        <w:t>resultados</w:t>
      </w:r>
      <w:r w:rsidR="00B8064A">
        <w:rPr>
          <w:rFonts w:ascii="Poppins" w:hAnsi="Poppins" w:cs="Poppins"/>
          <w:b/>
          <w:bCs/>
          <w:noProof/>
        </w:rPr>
        <w:t>.</w:t>
      </w:r>
    </w:p>
    <w:p w14:paraId="20FE9249" w14:textId="5809B4DA" w:rsidR="00331D5E" w:rsidRPr="00331D5E" w:rsidRDefault="00331D5E" w:rsidP="00ED18F8">
      <w:pPr>
        <w:numPr>
          <w:ilvl w:val="0"/>
          <w:numId w:val="5"/>
        </w:num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 xml:space="preserve">O Jest </w:t>
      </w:r>
      <w:r w:rsidR="00B8064A">
        <w:rPr>
          <w:rFonts w:ascii="Poppins" w:hAnsi="Poppins" w:cs="Poppins"/>
          <w:noProof/>
        </w:rPr>
        <w:t>exibirá</w:t>
      </w:r>
      <w:r w:rsidRPr="00331D5E">
        <w:rPr>
          <w:rFonts w:ascii="Poppins" w:hAnsi="Poppins" w:cs="Poppins"/>
          <w:noProof/>
        </w:rPr>
        <w:t xml:space="preserve"> um relatório com os resultados dos testes no terminal. Se algum teste falhar, o Jest também mostrará uma mensagem detalhada</w:t>
      </w:r>
      <w:r w:rsidR="00B8064A">
        <w:rPr>
          <w:rFonts w:ascii="Poppins" w:hAnsi="Poppins" w:cs="Poppins"/>
          <w:noProof/>
        </w:rPr>
        <w:t>,</w:t>
      </w:r>
      <w:r w:rsidRPr="00331D5E">
        <w:rPr>
          <w:rFonts w:ascii="Poppins" w:hAnsi="Poppins" w:cs="Poppins"/>
          <w:noProof/>
        </w:rPr>
        <w:t xml:space="preserve"> explicando o que deu errado.</w:t>
      </w:r>
    </w:p>
    <w:p w14:paraId="613ECEF6" w14:textId="77777777" w:rsidR="00331D5E" w:rsidRPr="00331D5E" w:rsidRDefault="00331D5E" w:rsidP="00ED18F8">
      <w:pPr>
        <w:numPr>
          <w:ilvl w:val="0"/>
          <w:numId w:val="5"/>
        </w:num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Se tudo estiver correto, o resultado será semelhante a:</w:t>
      </w:r>
    </w:p>
    <w:p w14:paraId="3CACB2CC" w14:textId="2D36415A" w:rsidR="00331D5E" w:rsidRP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PASS  ./pedidos.test.js</w:t>
      </w:r>
    </w:p>
    <w:p w14:paraId="48541F3D" w14:textId="076BE43E" w:rsidR="00331D5E" w:rsidRDefault="00331D5E" w:rsidP="00331D5E">
      <w:p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PASS  ./cambio.test.js</w:t>
      </w:r>
    </w:p>
    <w:p w14:paraId="44EB9269" w14:textId="77777777" w:rsidR="00AA065F" w:rsidRPr="000D7EC8" w:rsidRDefault="00AA065F" w:rsidP="00AA065F">
      <w:pPr>
        <w:rPr>
          <w:rFonts w:ascii="Poppins" w:hAnsi="Poppins" w:cs="Poppins"/>
          <w:noProof/>
          <w:lang w:val="en-GB"/>
        </w:rPr>
      </w:pPr>
      <w:r w:rsidRPr="000D7EC8">
        <w:rPr>
          <w:rFonts w:ascii="Poppins" w:hAnsi="Poppins" w:cs="Poppins"/>
          <w:noProof/>
          <w:lang w:val="en-GB"/>
        </w:rPr>
        <w:t>Test Suites: 2 passed, 2 total</w:t>
      </w:r>
    </w:p>
    <w:p w14:paraId="1C5CA5E8" w14:textId="77777777" w:rsidR="00AA065F" w:rsidRPr="000D7EC8" w:rsidRDefault="00AA065F" w:rsidP="00AA065F">
      <w:pPr>
        <w:rPr>
          <w:rFonts w:ascii="Poppins" w:hAnsi="Poppins" w:cs="Poppins"/>
          <w:noProof/>
          <w:lang w:val="en-GB"/>
        </w:rPr>
      </w:pPr>
      <w:r w:rsidRPr="000D7EC8">
        <w:rPr>
          <w:rFonts w:ascii="Poppins" w:hAnsi="Poppins" w:cs="Poppins"/>
          <w:noProof/>
          <w:lang w:val="en-GB"/>
        </w:rPr>
        <w:t>Tests:       5 passed, 5 total</w:t>
      </w:r>
    </w:p>
    <w:p w14:paraId="29556E01" w14:textId="77777777" w:rsidR="00AA065F" w:rsidRPr="000D7EC8" w:rsidRDefault="00AA065F" w:rsidP="00AA065F">
      <w:pPr>
        <w:rPr>
          <w:rFonts w:ascii="Poppins" w:hAnsi="Poppins" w:cs="Poppins"/>
          <w:noProof/>
          <w:lang w:val="en-GB"/>
        </w:rPr>
      </w:pPr>
      <w:r w:rsidRPr="000D7EC8">
        <w:rPr>
          <w:rFonts w:ascii="Poppins" w:hAnsi="Poppins" w:cs="Poppins"/>
          <w:noProof/>
          <w:lang w:val="en-GB"/>
        </w:rPr>
        <w:t>Snapshots:   0 total</w:t>
      </w:r>
    </w:p>
    <w:p w14:paraId="4D69E318" w14:textId="77777777" w:rsidR="00AA065F" w:rsidRPr="000D7EC8" w:rsidRDefault="00AA065F" w:rsidP="00AA065F">
      <w:pPr>
        <w:rPr>
          <w:rFonts w:ascii="Poppins" w:hAnsi="Poppins" w:cs="Poppins"/>
          <w:noProof/>
          <w:lang w:val="en-GB"/>
        </w:rPr>
      </w:pPr>
      <w:r w:rsidRPr="000D7EC8">
        <w:rPr>
          <w:rFonts w:ascii="Poppins" w:hAnsi="Poppins" w:cs="Poppins"/>
          <w:noProof/>
          <w:lang w:val="en-GB"/>
        </w:rPr>
        <w:t>Time:        0.949 s</w:t>
      </w:r>
    </w:p>
    <w:p w14:paraId="68CD6349" w14:textId="7239FB8A" w:rsidR="00AA065F" w:rsidRPr="000D7EC8" w:rsidRDefault="00AA065F" w:rsidP="00AA065F">
      <w:pPr>
        <w:rPr>
          <w:rFonts w:ascii="Poppins" w:hAnsi="Poppins" w:cs="Poppins"/>
          <w:noProof/>
          <w:lang w:val="en-GB"/>
        </w:rPr>
      </w:pPr>
      <w:r w:rsidRPr="000D7EC8">
        <w:rPr>
          <w:rFonts w:ascii="Poppins" w:hAnsi="Poppins" w:cs="Poppins"/>
          <w:noProof/>
          <w:lang w:val="en-GB"/>
        </w:rPr>
        <w:t>Ran all test suites.</w:t>
      </w:r>
    </w:p>
    <w:p w14:paraId="066AF96D" w14:textId="77777777" w:rsidR="00A07726" w:rsidRPr="00A37289" w:rsidRDefault="00A07726" w:rsidP="00331D5E">
      <w:pPr>
        <w:rPr>
          <w:rFonts w:ascii="Poppins" w:hAnsi="Poppins" w:cs="Poppins"/>
          <w:b/>
          <w:bCs/>
          <w:noProof/>
          <w:lang w:val="en-US"/>
        </w:rPr>
      </w:pPr>
    </w:p>
    <w:p w14:paraId="5E3F4CE9" w14:textId="20C42FCF" w:rsidR="00331D5E" w:rsidRPr="00331D5E" w:rsidRDefault="00331D5E" w:rsidP="00331D5E">
      <w:pPr>
        <w:rPr>
          <w:rFonts w:ascii="Poppins" w:hAnsi="Poppins" w:cs="Poppins"/>
          <w:b/>
          <w:bCs/>
          <w:noProof/>
        </w:rPr>
      </w:pPr>
      <w:r w:rsidRPr="00331D5E">
        <w:rPr>
          <w:rFonts w:ascii="Poppins" w:hAnsi="Poppins" w:cs="Poppins"/>
          <w:b/>
          <w:bCs/>
          <w:noProof/>
        </w:rPr>
        <w:t xml:space="preserve">Próximos </w:t>
      </w:r>
      <w:r w:rsidR="00D03305" w:rsidRPr="00331D5E">
        <w:rPr>
          <w:rFonts w:ascii="Poppins" w:hAnsi="Poppins" w:cs="Poppins"/>
          <w:b/>
          <w:bCs/>
          <w:noProof/>
        </w:rPr>
        <w:t>passos</w:t>
      </w:r>
    </w:p>
    <w:p w14:paraId="3D767A1C" w14:textId="594FFDBC" w:rsidR="00331D5E" w:rsidRPr="00331D5E" w:rsidRDefault="00331D5E" w:rsidP="00ED18F8">
      <w:pPr>
        <w:numPr>
          <w:ilvl w:val="0"/>
          <w:numId w:val="6"/>
        </w:numPr>
        <w:rPr>
          <w:rFonts w:ascii="Poppins" w:hAnsi="Poppins" w:cs="Poppins"/>
          <w:noProof/>
        </w:rPr>
      </w:pPr>
      <w:r w:rsidRPr="00331D5E">
        <w:rPr>
          <w:rFonts w:ascii="Poppins" w:hAnsi="Poppins" w:cs="Poppins"/>
          <w:noProof/>
        </w:rPr>
        <w:t>Você pode expandir a aplicação</w:t>
      </w:r>
      <w:r w:rsidR="00AB1AAB">
        <w:rPr>
          <w:rFonts w:ascii="Poppins" w:hAnsi="Poppins" w:cs="Poppins"/>
          <w:noProof/>
        </w:rPr>
        <w:t>,</w:t>
      </w:r>
      <w:r w:rsidRPr="00331D5E">
        <w:rPr>
          <w:rFonts w:ascii="Poppins" w:hAnsi="Poppins" w:cs="Poppins"/>
          <w:noProof/>
        </w:rPr>
        <w:t xml:space="preserve"> adicionando mais funcionalidades, como validação de inventário, cálculo de frete, ou simulação de diferentes tipos de descontos.</w:t>
      </w:r>
    </w:p>
    <w:p w14:paraId="05375A7E" w14:textId="77777777" w:rsidR="00331D5E" w:rsidRPr="00331D5E" w:rsidRDefault="00331D5E" w:rsidP="00ED18F8">
      <w:pPr>
        <w:numPr>
          <w:ilvl w:val="0"/>
          <w:numId w:val="6"/>
        </w:numPr>
        <w:rPr>
          <w:rFonts w:ascii="Poppins" w:hAnsi="Poppins" w:cs="Poppins"/>
          <w:noProof/>
        </w:rPr>
      </w:pPr>
      <w:r w:rsidRPr="6A1E6C63">
        <w:rPr>
          <w:rFonts w:ascii="Poppins" w:hAnsi="Poppins" w:cs="Poppins"/>
          <w:noProof/>
        </w:rPr>
        <w:t>Continuar escrevendo testes para essas novas funcionalidades, garantindo que cada aspecto da aplicação seja coberto.</w:t>
      </w:r>
    </w:p>
    <w:p w14:paraId="377DBA5F" w14:textId="5C3523FD" w:rsidR="00925E14" w:rsidRPr="00331D5E" w:rsidRDefault="00925E14" w:rsidP="6A1E6C63">
      <w:pPr>
        <w:rPr>
          <w:rFonts w:ascii="Poppins" w:hAnsi="Poppins" w:cs="Poppins"/>
          <w:b/>
          <w:bCs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7E00CC" w:rsidRPr="00814E58" w14:paraId="1E5BC7FF" w14:textId="77777777" w:rsidTr="00D03305">
        <w:tc>
          <w:tcPr>
            <w:tcW w:w="8919" w:type="dxa"/>
          </w:tcPr>
          <w:p w14:paraId="33DC1D46" w14:textId="77777777" w:rsidR="00925E14" w:rsidRPr="00814E58" w:rsidRDefault="00925E14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E00CC" w:rsidRPr="00814E58" w14:paraId="1BE78F7A" w14:textId="77777777" w:rsidTr="00D03305">
        <w:tc>
          <w:tcPr>
            <w:tcW w:w="8919" w:type="dxa"/>
          </w:tcPr>
          <w:p w14:paraId="421432A4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E00CC" w:rsidRPr="00814E58" w14:paraId="2021967A" w14:textId="77777777" w:rsidTr="00D03305">
        <w:tc>
          <w:tcPr>
            <w:tcW w:w="8919" w:type="dxa"/>
          </w:tcPr>
          <w:p w14:paraId="0D546952" w14:textId="77777777" w:rsidR="004D1A2A" w:rsidRPr="004D1A2A" w:rsidRDefault="004D1A2A" w:rsidP="004D1A2A">
            <w:pPr>
              <w:pStyle w:val="PargrafodaLista"/>
              <w:spacing w:line="360" w:lineRule="auto"/>
              <w:rPr>
                <w:ins w:id="0" w:author="Douglas Kukeran Dos Santos" w:date="2025-05-26T11:40:00Z" w16du:dateUtc="2025-05-26T14:40:00Z"/>
                <w:rFonts w:ascii="Poppins Light" w:hAnsi="Poppins Light" w:cs="Poppins Light"/>
                <w:noProof/>
              </w:rPr>
            </w:pPr>
            <w:ins w:id="1" w:author="Douglas Kukeran Dos Santos" w:date="2025-05-26T11:40:00Z" w16du:dateUtc="2025-05-26T14:40:00Z">
              <w:r w:rsidRPr="004D1A2A">
                <w:rPr>
                  <w:rFonts w:ascii="Poppins Light" w:hAnsi="Poppins Light" w:cs="Poppins Light"/>
                  <w:noProof/>
                </w:rPr>
                <w:t>PASS  ./cambio.test.js</w:t>
              </w:r>
            </w:ins>
          </w:p>
          <w:p w14:paraId="7A593225" w14:textId="77777777" w:rsidR="004D1A2A" w:rsidRPr="004D1A2A" w:rsidRDefault="004D1A2A" w:rsidP="004D1A2A">
            <w:pPr>
              <w:pStyle w:val="PargrafodaLista"/>
              <w:spacing w:line="360" w:lineRule="auto"/>
              <w:rPr>
                <w:ins w:id="2" w:author="Douglas Kukeran Dos Santos" w:date="2025-05-26T11:40:00Z" w16du:dateUtc="2025-05-26T14:40:00Z"/>
                <w:rFonts w:ascii="Poppins Light" w:hAnsi="Poppins Light" w:cs="Poppins Light"/>
                <w:noProof/>
              </w:rPr>
            </w:pPr>
            <w:ins w:id="3" w:author="Douglas Kukeran Dos Santos" w:date="2025-05-26T11:40:00Z" w16du:dateUtc="2025-05-26T14:40:00Z">
              <w:r w:rsidRPr="004D1A2A">
                <w:rPr>
                  <w:rFonts w:ascii="Poppins Light" w:hAnsi="Poppins Light" w:cs="Poppins Light"/>
                  <w:noProof/>
                </w:rPr>
                <w:t xml:space="preserve"> PASS  ./pedidos.test.js</w:t>
              </w:r>
            </w:ins>
          </w:p>
          <w:p w14:paraId="4AE5C0F5" w14:textId="77777777" w:rsidR="004D1A2A" w:rsidRPr="004D1A2A" w:rsidRDefault="004D1A2A" w:rsidP="004D1A2A">
            <w:pPr>
              <w:pStyle w:val="PargrafodaLista"/>
              <w:spacing w:line="360" w:lineRule="auto"/>
              <w:rPr>
                <w:ins w:id="4" w:author="Douglas Kukeran Dos Santos" w:date="2025-05-26T11:40:00Z" w16du:dateUtc="2025-05-26T14:40:00Z"/>
                <w:rFonts w:ascii="Poppins Light" w:hAnsi="Poppins Light" w:cs="Poppins Light"/>
                <w:noProof/>
              </w:rPr>
            </w:pPr>
          </w:p>
          <w:p w14:paraId="6B28593C" w14:textId="77777777" w:rsidR="004D1A2A" w:rsidRPr="004D1A2A" w:rsidRDefault="004D1A2A" w:rsidP="004D1A2A">
            <w:pPr>
              <w:pStyle w:val="PargrafodaLista"/>
              <w:spacing w:line="360" w:lineRule="auto"/>
              <w:rPr>
                <w:ins w:id="5" w:author="Douglas Kukeran Dos Santos" w:date="2025-05-26T11:40:00Z" w16du:dateUtc="2025-05-26T14:40:00Z"/>
                <w:rFonts w:ascii="Poppins Light" w:hAnsi="Poppins Light" w:cs="Poppins Light"/>
                <w:noProof/>
              </w:rPr>
            </w:pPr>
            <w:ins w:id="6" w:author="Douglas Kukeran Dos Santos" w:date="2025-05-26T11:40:00Z" w16du:dateUtc="2025-05-26T14:40:00Z">
              <w:r w:rsidRPr="004D1A2A">
                <w:rPr>
                  <w:rFonts w:ascii="Poppins Light" w:hAnsi="Poppins Light" w:cs="Poppins Light"/>
                  <w:noProof/>
                </w:rPr>
                <w:t>Test Suites: 2 passed, 2 total</w:t>
              </w:r>
            </w:ins>
          </w:p>
          <w:p w14:paraId="05F431A9" w14:textId="77777777" w:rsidR="004D1A2A" w:rsidRPr="004D1A2A" w:rsidRDefault="004D1A2A" w:rsidP="004D1A2A">
            <w:pPr>
              <w:pStyle w:val="PargrafodaLista"/>
              <w:spacing w:line="360" w:lineRule="auto"/>
              <w:rPr>
                <w:ins w:id="7" w:author="Douglas Kukeran Dos Santos" w:date="2025-05-26T11:40:00Z" w16du:dateUtc="2025-05-26T14:40:00Z"/>
                <w:rFonts w:ascii="Poppins Light" w:hAnsi="Poppins Light" w:cs="Poppins Light"/>
                <w:noProof/>
              </w:rPr>
            </w:pPr>
            <w:ins w:id="8" w:author="Douglas Kukeran Dos Santos" w:date="2025-05-26T11:40:00Z" w16du:dateUtc="2025-05-26T14:40:00Z">
              <w:r w:rsidRPr="004D1A2A">
                <w:rPr>
                  <w:rFonts w:ascii="Poppins Light" w:hAnsi="Poppins Light" w:cs="Poppins Light"/>
                  <w:noProof/>
                </w:rPr>
                <w:t>Tests:       5 passed, 5 total</w:t>
              </w:r>
            </w:ins>
          </w:p>
          <w:p w14:paraId="0421D260" w14:textId="77777777" w:rsidR="004D1A2A" w:rsidRPr="004D1A2A" w:rsidRDefault="004D1A2A" w:rsidP="004D1A2A">
            <w:pPr>
              <w:pStyle w:val="PargrafodaLista"/>
              <w:spacing w:line="360" w:lineRule="auto"/>
              <w:rPr>
                <w:ins w:id="9" w:author="Douglas Kukeran Dos Santos" w:date="2025-05-26T11:40:00Z" w16du:dateUtc="2025-05-26T14:40:00Z"/>
                <w:rFonts w:ascii="Poppins Light" w:hAnsi="Poppins Light" w:cs="Poppins Light"/>
                <w:noProof/>
              </w:rPr>
            </w:pPr>
            <w:ins w:id="10" w:author="Douglas Kukeran Dos Santos" w:date="2025-05-26T11:40:00Z" w16du:dateUtc="2025-05-26T14:40:00Z">
              <w:r w:rsidRPr="004D1A2A">
                <w:rPr>
                  <w:rFonts w:ascii="Poppins Light" w:hAnsi="Poppins Light" w:cs="Poppins Light"/>
                  <w:noProof/>
                </w:rPr>
                <w:t>Snapshots:   0 total</w:t>
              </w:r>
            </w:ins>
          </w:p>
          <w:p w14:paraId="1D780341" w14:textId="20906646" w:rsidR="007E00CC" w:rsidRPr="00814E58" w:rsidRDefault="004D1A2A" w:rsidP="004D1A2A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ins w:id="11" w:author="Douglas Kukeran Dos Santos" w:date="2025-05-26T11:40:00Z" w16du:dateUtc="2025-05-26T14:40:00Z">
              <w:r w:rsidRPr="004D1A2A">
                <w:rPr>
                  <w:rFonts w:ascii="Poppins Light" w:hAnsi="Poppins Light" w:cs="Poppins Light"/>
                  <w:noProof/>
                </w:rPr>
                <w:t>Time:        0.685 s, estimated 1 s</w:t>
              </w:r>
            </w:ins>
          </w:p>
        </w:tc>
      </w:tr>
      <w:tr w:rsidR="007E00CC" w:rsidRPr="00814E58" w14:paraId="0299CCF2" w14:textId="77777777" w:rsidTr="00D03305">
        <w:tc>
          <w:tcPr>
            <w:tcW w:w="8919" w:type="dxa"/>
          </w:tcPr>
          <w:p w14:paraId="43969332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E00CC" w:rsidRPr="00814E58" w14:paraId="08773154" w14:textId="77777777" w:rsidTr="00D03305">
        <w:tc>
          <w:tcPr>
            <w:tcW w:w="8919" w:type="dxa"/>
          </w:tcPr>
          <w:p w14:paraId="615802FB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E00CC" w:rsidRPr="00814E58" w14:paraId="68A19871" w14:textId="77777777" w:rsidTr="00D03305">
        <w:tc>
          <w:tcPr>
            <w:tcW w:w="8919" w:type="dxa"/>
          </w:tcPr>
          <w:p w14:paraId="5FAC1B56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E00CC" w:rsidRPr="00814E58" w14:paraId="41244A52" w14:textId="77777777" w:rsidTr="00D03305">
        <w:tc>
          <w:tcPr>
            <w:tcW w:w="8919" w:type="dxa"/>
          </w:tcPr>
          <w:p w14:paraId="1A621DF7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93BC8" w:rsidRPr="00814E58" w14:paraId="7ACF070B" w14:textId="77777777" w:rsidTr="00D03305">
        <w:tc>
          <w:tcPr>
            <w:tcW w:w="8919" w:type="dxa"/>
          </w:tcPr>
          <w:p w14:paraId="52289AFF" w14:textId="77777777" w:rsidR="00B93BC8" w:rsidRPr="00814E58" w:rsidRDefault="00B93BC8" w:rsidP="00AD13E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93BC8" w:rsidRPr="00814E58" w14:paraId="18FECC12" w14:textId="77777777" w:rsidTr="00D03305">
        <w:tc>
          <w:tcPr>
            <w:tcW w:w="8919" w:type="dxa"/>
          </w:tcPr>
          <w:p w14:paraId="734E2C1A" w14:textId="77777777" w:rsidR="00B93BC8" w:rsidRPr="00814E58" w:rsidRDefault="00B93BC8" w:rsidP="00AD13E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93BC8" w:rsidRPr="00814E58" w14:paraId="2C310592" w14:textId="77777777" w:rsidTr="00D03305">
        <w:tc>
          <w:tcPr>
            <w:tcW w:w="8919" w:type="dxa"/>
          </w:tcPr>
          <w:p w14:paraId="01E7944D" w14:textId="77777777" w:rsidR="00B93BC8" w:rsidRPr="00814E58" w:rsidRDefault="00B93BC8" w:rsidP="00AD13E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93BC8" w:rsidRPr="00814E58" w14:paraId="3B4E6E28" w14:textId="77777777" w:rsidTr="00D03305">
        <w:tc>
          <w:tcPr>
            <w:tcW w:w="8919" w:type="dxa"/>
          </w:tcPr>
          <w:p w14:paraId="6FAF8356" w14:textId="77777777" w:rsidR="00B93BC8" w:rsidRPr="00814E58" w:rsidRDefault="00B93BC8" w:rsidP="00AD13E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93BC8" w:rsidRPr="00814E58" w14:paraId="46CDE42F" w14:textId="77777777" w:rsidTr="00D03305">
        <w:tc>
          <w:tcPr>
            <w:tcW w:w="8919" w:type="dxa"/>
          </w:tcPr>
          <w:p w14:paraId="4AE4CE5F" w14:textId="77777777" w:rsidR="00B93BC8" w:rsidRPr="00814E58" w:rsidRDefault="00B93BC8" w:rsidP="00AD13E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93BC8" w:rsidRPr="00814E58" w14:paraId="1A2C7B75" w14:textId="77777777" w:rsidTr="00D03305">
        <w:tc>
          <w:tcPr>
            <w:tcW w:w="8919" w:type="dxa"/>
          </w:tcPr>
          <w:p w14:paraId="63B7B876" w14:textId="77777777" w:rsidR="00B93BC8" w:rsidRPr="00814E58" w:rsidRDefault="00B93BC8" w:rsidP="00AD13E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93BC8" w:rsidRPr="00814E58" w14:paraId="1E4EC6F5" w14:textId="77777777" w:rsidTr="00D03305">
        <w:tc>
          <w:tcPr>
            <w:tcW w:w="8919" w:type="dxa"/>
          </w:tcPr>
          <w:p w14:paraId="37890342" w14:textId="77777777" w:rsidR="00B93BC8" w:rsidRPr="00814E58" w:rsidRDefault="00B93BC8" w:rsidP="00AD13E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93BC8" w:rsidRPr="00814E58" w14:paraId="00E46C34" w14:textId="77777777" w:rsidTr="00D03305">
        <w:tc>
          <w:tcPr>
            <w:tcW w:w="8919" w:type="dxa"/>
          </w:tcPr>
          <w:p w14:paraId="4F335F86" w14:textId="77777777" w:rsidR="00B93BC8" w:rsidRPr="00814E58" w:rsidRDefault="00B93BC8" w:rsidP="00AD13E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93BC8" w:rsidRPr="00814E58" w14:paraId="66B48110" w14:textId="77777777" w:rsidTr="00D03305">
        <w:tc>
          <w:tcPr>
            <w:tcW w:w="8919" w:type="dxa"/>
          </w:tcPr>
          <w:p w14:paraId="5617B62B" w14:textId="77777777" w:rsidR="00B93BC8" w:rsidRPr="00814E58" w:rsidRDefault="00B93BC8" w:rsidP="00AD13E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93BC8" w:rsidRPr="00814E58" w14:paraId="5ABD904B" w14:textId="77777777" w:rsidTr="00D03305">
        <w:tc>
          <w:tcPr>
            <w:tcW w:w="8919" w:type="dxa"/>
          </w:tcPr>
          <w:p w14:paraId="35C82844" w14:textId="77777777" w:rsidR="00B93BC8" w:rsidRPr="00814E58" w:rsidRDefault="00B93BC8" w:rsidP="00AD13E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93BC8" w:rsidRPr="00814E58" w14:paraId="2A51D24B" w14:textId="77777777" w:rsidTr="00D03305">
        <w:tc>
          <w:tcPr>
            <w:tcW w:w="8919" w:type="dxa"/>
          </w:tcPr>
          <w:p w14:paraId="3555740C" w14:textId="77777777" w:rsidR="00B93BC8" w:rsidRPr="00814E58" w:rsidRDefault="00B93BC8" w:rsidP="00AD13E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93BC8" w:rsidRPr="00814E58" w14:paraId="5315A21C" w14:textId="77777777" w:rsidTr="00D03305">
        <w:tc>
          <w:tcPr>
            <w:tcW w:w="8919" w:type="dxa"/>
          </w:tcPr>
          <w:p w14:paraId="1FFD4A3C" w14:textId="77777777" w:rsidR="00B93BC8" w:rsidRPr="00814E58" w:rsidRDefault="00B93BC8" w:rsidP="00AD13E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5C04BA1" w14:textId="77777777" w:rsidR="007E00CC" w:rsidRPr="00DE328E" w:rsidRDefault="007E00CC" w:rsidP="007E00CC">
      <w:pPr>
        <w:spacing w:line="276" w:lineRule="auto"/>
        <w:rPr>
          <w:rFonts w:ascii="Poppins Light" w:hAnsi="Poppins Light" w:cs="Poppins Light"/>
          <w:noProof/>
          <w:color w:val="000000" w:themeColor="text1"/>
          <w:sz w:val="16"/>
          <w:szCs w:val="16"/>
        </w:rPr>
      </w:pPr>
    </w:p>
    <w:sectPr w:rsidR="007E00CC" w:rsidRPr="00DE328E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600FB" w14:textId="77777777" w:rsidR="00681709" w:rsidRDefault="00681709">
      <w:r>
        <w:separator/>
      </w:r>
    </w:p>
  </w:endnote>
  <w:endnote w:type="continuationSeparator" w:id="0">
    <w:p w14:paraId="08D3A526" w14:textId="77777777" w:rsidR="00681709" w:rsidRDefault="00681709">
      <w:r>
        <w:continuationSeparator/>
      </w:r>
    </w:p>
  </w:endnote>
  <w:endnote w:type="continuationNotice" w:id="1">
    <w:p w14:paraId="73777435" w14:textId="77777777" w:rsidR="00681709" w:rsidRDefault="006817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19BAD3DD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B40198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B40198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075F8" w14:textId="77777777" w:rsidR="00681709" w:rsidRDefault="00681709">
      <w:r>
        <w:separator/>
      </w:r>
    </w:p>
  </w:footnote>
  <w:footnote w:type="continuationSeparator" w:id="0">
    <w:p w14:paraId="74D3BCF6" w14:textId="77777777" w:rsidR="00681709" w:rsidRDefault="00681709">
      <w:r>
        <w:continuationSeparator/>
      </w:r>
    </w:p>
  </w:footnote>
  <w:footnote w:type="continuationNotice" w:id="1">
    <w:p w14:paraId="3285FE4F" w14:textId="77777777" w:rsidR="00681709" w:rsidRDefault="006817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1169A"/>
    <w:multiLevelType w:val="multilevel"/>
    <w:tmpl w:val="8E62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72CC4"/>
    <w:multiLevelType w:val="hybridMultilevel"/>
    <w:tmpl w:val="36500FCC"/>
    <w:lvl w:ilvl="0" w:tplc="5FBC27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0A2C89B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5D4A0B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E3AE161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3A425AA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4130343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BD2236F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FB28E67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B958057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" w15:restartNumberingAfterBreak="0">
    <w:nsid w:val="2DDD2412"/>
    <w:multiLevelType w:val="multilevel"/>
    <w:tmpl w:val="073E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204D5"/>
    <w:multiLevelType w:val="hybridMultilevel"/>
    <w:tmpl w:val="3998DD32"/>
    <w:lvl w:ilvl="0" w:tplc="80F23E2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31E21E8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BC068F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003689F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8DCC6C0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9AD0CA8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D8C4603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1C040EA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DBFA853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4FEE10CA"/>
    <w:multiLevelType w:val="multilevel"/>
    <w:tmpl w:val="96C8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009FC"/>
    <w:multiLevelType w:val="multilevel"/>
    <w:tmpl w:val="984C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77B7E"/>
    <w:multiLevelType w:val="multilevel"/>
    <w:tmpl w:val="EB04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F406D"/>
    <w:multiLevelType w:val="multilevel"/>
    <w:tmpl w:val="983A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045370">
    <w:abstractNumId w:val="0"/>
  </w:num>
  <w:num w:numId="2" w16cid:durableId="721368446">
    <w:abstractNumId w:val="7"/>
  </w:num>
  <w:num w:numId="3" w16cid:durableId="972978208">
    <w:abstractNumId w:val="6"/>
  </w:num>
  <w:num w:numId="4" w16cid:durableId="302976960">
    <w:abstractNumId w:val="5"/>
  </w:num>
  <w:num w:numId="5" w16cid:durableId="441530559">
    <w:abstractNumId w:val="2"/>
  </w:num>
  <w:num w:numId="6" w16cid:durableId="14113646">
    <w:abstractNumId w:val="4"/>
  </w:num>
  <w:num w:numId="7" w16cid:durableId="612322253">
    <w:abstractNumId w:val="3"/>
  </w:num>
  <w:num w:numId="8" w16cid:durableId="412358825">
    <w:abstractNumId w:val="1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ouglas Kukeran Dos Santos">
    <w15:presenceInfo w15:providerId="AD" w15:userId="S::douglassantos01@professor.educacao.sp.gov.br::3591843f-9f4f-4552-b80e-ae39e3e5c6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00715"/>
    <w:rsid w:val="00002AC0"/>
    <w:rsid w:val="00012FBD"/>
    <w:rsid w:val="00014019"/>
    <w:rsid w:val="00016193"/>
    <w:rsid w:val="000278D8"/>
    <w:rsid w:val="0003541D"/>
    <w:rsid w:val="00062790"/>
    <w:rsid w:val="0008159B"/>
    <w:rsid w:val="00084C12"/>
    <w:rsid w:val="00093C5A"/>
    <w:rsid w:val="000963BC"/>
    <w:rsid w:val="000A4E65"/>
    <w:rsid w:val="000C6619"/>
    <w:rsid w:val="000D2452"/>
    <w:rsid w:val="000D596E"/>
    <w:rsid w:val="000D61BD"/>
    <w:rsid w:val="000D7EC8"/>
    <w:rsid w:val="000F2D55"/>
    <w:rsid w:val="000F339E"/>
    <w:rsid w:val="000F7DE9"/>
    <w:rsid w:val="001149A1"/>
    <w:rsid w:val="0012234A"/>
    <w:rsid w:val="00124756"/>
    <w:rsid w:val="00124E11"/>
    <w:rsid w:val="00131E78"/>
    <w:rsid w:val="00160195"/>
    <w:rsid w:val="001904F2"/>
    <w:rsid w:val="001916A7"/>
    <w:rsid w:val="00193035"/>
    <w:rsid w:val="001A2D86"/>
    <w:rsid w:val="001A32C9"/>
    <w:rsid w:val="001B67D5"/>
    <w:rsid w:val="001C335A"/>
    <w:rsid w:val="001D298A"/>
    <w:rsid w:val="001E7BC0"/>
    <w:rsid w:val="001F63E7"/>
    <w:rsid w:val="00215E28"/>
    <w:rsid w:val="0022433C"/>
    <w:rsid w:val="002344C7"/>
    <w:rsid w:val="0023450C"/>
    <w:rsid w:val="002372B1"/>
    <w:rsid w:val="002460FF"/>
    <w:rsid w:val="00252F67"/>
    <w:rsid w:val="00256D8D"/>
    <w:rsid w:val="002632D3"/>
    <w:rsid w:val="00264B6B"/>
    <w:rsid w:val="00265DC0"/>
    <w:rsid w:val="002A1D65"/>
    <w:rsid w:val="002A57B9"/>
    <w:rsid w:val="002B24DB"/>
    <w:rsid w:val="002C033D"/>
    <w:rsid w:val="002C6EC9"/>
    <w:rsid w:val="002D1A6D"/>
    <w:rsid w:val="002D51E3"/>
    <w:rsid w:val="002D6138"/>
    <w:rsid w:val="002E18AA"/>
    <w:rsid w:val="002E3A64"/>
    <w:rsid w:val="002E4AA5"/>
    <w:rsid w:val="002E6314"/>
    <w:rsid w:val="003009B4"/>
    <w:rsid w:val="003031BD"/>
    <w:rsid w:val="00331D5E"/>
    <w:rsid w:val="003365AE"/>
    <w:rsid w:val="00340A52"/>
    <w:rsid w:val="00345BE3"/>
    <w:rsid w:val="00367C72"/>
    <w:rsid w:val="00372FF6"/>
    <w:rsid w:val="00373C81"/>
    <w:rsid w:val="00373F36"/>
    <w:rsid w:val="00382FF5"/>
    <w:rsid w:val="003C032E"/>
    <w:rsid w:val="003C2103"/>
    <w:rsid w:val="003D71CA"/>
    <w:rsid w:val="003E2439"/>
    <w:rsid w:val="003F47F2"/>
    <w:rsid w:val="00413351"/>
    <w:rsid w:val="00443173"/>
    <w:rsid w:val="00453AFB"/>
    <w:rsid w:val="00454835"/>
    <w:rsid w:val="004561E7"/>
    <w:rsid w:val="00464B32"/>
    <w:rsid w:val="004852FC"/>
    <w:rsid w:val="004876F6"/>
    <w:rsid w:val="00491C71"/>
    <w:rsid w:val="00493B10"/>
    <w:rsid w:val="004B66A3"/>
    <w:rsid w:val="004C491F"/>
    <w:rsid w:val="004D1A2A"/>
    <w:rsid w:val="004E6415"/>
    <w:rsid w:val="004E713D"/>
    <w:rsid w:val="004E73B9"/>
    <w:rsid w:val="00515372"/>
    <w:rsid w:val="005364D4"/>
    <w:rsid w:val="0054587F"/>
    <w:rsid w:val="005512CF"/>
    <w:rsid w:val="005517B2"/>
    <w:rsid w:val="00585514"/>
    <w:rsid w:val="00585F34"/>
    <w:rsid w:val="005A3D41"/>
    <w:rsid w:val="005A5A09"/>
    <w:rsid w:val="005C53D4"/>
    <w:rsid w:val="005E1ADF"/>
    <w:rsid w:val="005E1E05"/>
    <w:rsid w:val="005E4165"/>
    <w:rsid w:val="005F4B6A"/>
    <w:rsid w:val="005F74BB"/>
    <w:rsid w:val="005F7BBF"/>
    <w:rsid w:val="0060776C"/>
    <w:rsid w:val="00621E8B"/>
    <w:rsid w:val="0063273B"/>
    <w:rsid w:val="00646214"/>
    <w:rsid w:val="00665159"/>
    <w:rsid w:val="006703F8"/>
    <w:rsid w:val="006761D5"/>
    <w:rsid w:val="00676B29"/>
    <w:rsid w:val="006773B4"/>
    <w:rsid w:val="00681709"/>
    <w:rsid w:val="00690183"/>
    <w:rsid w:val="00696811"/>
    <w:rsid w:val="006A0B21"/>
    <w:rsid w:val="006B3AE9"/>
    <w:rsid w:val="006D04F2"/>
    <w:rsid w:val="006D0688"/>
    <w:rsid w:val="006D3CA9"/>
    <w:rsid w:val="006E6F2A"/>
    <w:rsid w:val="006F04EE"/>
    <w:rsid w:val="00701DBC"/>
    <w:rsid w:val="007139E5"/>
    <w:rsid w:val="00723D5E"/>
    <w:rsid w:val="007671B4"/>
    <w:rsid w:val="007728B5"/>
    <w:rsid w:val="00773A8C"/>
    <w:rsid w:val="0078262D"/>
    <w:rsid w:val="007B3445"/>
    <w:rsid w:val="007B6ABF"/>
    <w:rsid w:val="007E00CC"/>
    <w:rsid w:val="0080179B"/>
    <w:rsid w:val="00803872"/>
    <w:rsid w:val="00814E58"/>
    <w:rsid w:val="008343FE"/>
    <w:rsid w:val="0083474B"/>
    <w:rsid w:val="00841D59"/>
    <w:rsid w:val="00851368"/>
    <w:rsid w:val="0085229C"/>
    <w:rsid w:val="008708BF"/>
    <w:rsid w:val="00875DD6"/>
    <w:rsid w:val="00892033"/>
    <w:rsid w:val="008925A9"/>
    <w:rsid w:val="00896814"/>
    <w:rsid w:val="00897335"/>
    <w:rsid w:val="008A031A"/>
    <w:rsid w:val="008B4C24"/>
    <w:rsid w:val="008D0598"/>
    <w:rsid w:val="008E1B15"/>
    <w:rsid w:val="008F5546"/>
    <w:rsid w:val="008F775A"/>
    <w:rsid w:val="0090517C"/>
    <w:rsid w:val="00917DA6"/>
    <w:rsid w:val="009212FB"/>
    <w:rsid w:val="00921A7B"/>
    <w:rsid w:val="00925E14"/>
    <w:rsid w:val="0092769D"/>
    <w:rsid w:val="00933BA0"/>
    <w:rsid w:val="00966015"/>
    <w:rsid w:val="0097653A"/>
    <w:rsid w:val="00984A34"/>
    <w:rsid w:val="009A4184"/>
    <w:rsid w:val="009B1DA8"/>
    <w:rsid w:val="009B33B6"/>
    <w:rsid w:val="009C190E"/>
    <w:rsid w:val="009D1AD4"/>
    <w:rsid w:val="009D50D9"/>
    <w:rsid w:val="009E4419"/>
    <w:rsid w:val="00A07726"/>
    <w:rsid w:val="00A15FA7"/>
    <w:rsid w:val="00A364A5"/>
    <w:rsid w:val="00A37289"/>
    <w:rsid w:val="00A55D43"/>
    <w:rsid w:val="00A5669B"/>
    <w:rsid w:val="00AA065F"/>
    <w:rsid w:val="00AA60A0"/>
    <w:rsid w:val="00AB1AAB"/>
    <w:rsid w:val="00AD24B8"/>
    <w:rsid w:val="00AD78A6"/>
    <w:rsid w:val="00AF3620"/>
    <w:rsid w:val="00B061F3"/>
    <w:rsid w:val="00B30A92"/>
    <w:rsid w:val="00B34DDC"/>
    <w:rsid w:val="00B40198"/>
    <w:rsid w:val="00B45591"/>
    <w:rsid w:val="00B60FAB"/>
    <w:rsid w:val="00B70EBF"/>
    <w:rsid w:val="00B8064A"/>
    <w:rsid w:val="00B93BC8"/>
    <w:rsid w:val="00BA6A76"/>
    <w:rsid w:val="00BB6AA4"/>
    <w:rsid w:val="00C12E4A"/>
    <w:rsid w:val="00C14803"/>
    <w:rsid w:val="00C42339"/>
    <w:rsid w:val="00C4723D"/>
    <w:rsid w:val="00C56BFC"/>
    <w:rsid w:val="00C6070E"/>
    <w:rsid w:val="00C62CE1"/>
    <w:rsid w:val="00C63B8D"/>
    <w:rsid w:val="00C923DC"/>
    <w:rsid w:val="00C96A8D"/>
    <w:rsid w:val="00CA0628"/>
    <w:rsid w:val="00CA4523"/>
    <w:rsid w:val="00CB0451"/>
    <w:rsid w:val="00CC29DE"/>
    <w:rsid w:val="00CC2A45"/>
    <w:rsid w:val="00CC7CCF"/>
    <w:rsid w:val="00CF76E4"/>
    <w:rsid w:val="00D03305"/>
    <w:rsid w:val="00D03B93"/>
    <w:rsid w:val="00D04488"/>
    <w:rsid w:val="00D05B9C"/>
    <w:rsid w:val="00D20676"/>
    <w:rsid w:val="00D425D9"/>
    <w:rsid w:val="00D51D5F"/>
    <w:rsid w:val="00D55075"/>
    <w:rsid w:val="00D553AB"/>
    <w:rsid w:val="00D61A8F"/>
    <w:rsid w:val="00D87AA2"/>
    <w:rsid w:val="00D91C68"/>
    <w:rsid w:val="00D948D8"/>
    <w:rsid w:val="00DB514F"/>
    <w:rsid w:val="00DD5204"/>
    <w:rsid w:val="00DE0423"/>
    <w:rsid w:val="00DE0C0D"/>
    <w:rsid w:val="00DE328E"/>
    <w:rsid w:val="00DE67CB"/>
    <w:rsid w:val="00E103B1"/>
    <w:rsid w:val="00E10D86"/>
    <w:rsid w:val="00E117CD"/>
    <w:rsid w:val="00E16974"/>
    <w:rsid w:val="00E227A8"/>
    <w:rsid w:val="00E255E5"/>
    <w:rsid w:val="00E36169"/>
    <w:rsid w:val="00E400A6"/>
    <w:rsid w:val="00E5671E"/>
    <w:rsid w:val="00E5712E"/>
    <w:rsid w:val="00E6016A"/>
    <w:rsid w:val="00E7168F"/>
    <w:rsid w:val="00E71901"/>
    <w:rsid w:val="00E73E76"/>
    <w:rsid w:val="00E77AF3"/>
    <w:rsid w:val="00E80F5A"/>
    <w:rsid w:val="00EA3B37"/>
    <w:rsid w:val="00EB32EB"/>
    <w:rsid w:val="00EC5E5B"/>
    <w:rsid w:val="00ED0459"/>
    <w:rsid w:val="00ED18F8"/>
    <w:rsid w:val="00EE58BC"/>
    <w:rsid w:val="00EF47B1"/>
    <w:rsid w:val="00EF4AFE"/>
    <w:rsid w:val="00F044D7"/>
    <w:rsid w:val="00F0799D"/>
    <w:rsid w:val="00F26F13"/>
    <w:rsid w:val="00F30969"/>
    <w:rsid w:val="00F361D3"/>
    <w:rsid w:val="00F42E12"/>
    <w:rsid w:val="00F472E5"/>
    <w:rsid w:val="00F51FEF"/>
    <w:rsid w:val="00F52AA0"/>
    <w:rsid w:val="00F57059"/>
    <w:rsid w:val="00F811D8"/>
    <w:rsid w:val="00FA0B4C"/>
    <w:rsid w:val="00FA2404"/>
    <w:rsid w:val="00FB62CF"/>
    <w:rsid w:val="00FB68C7"/>
    <w:rsid w:val="00FC0620"/>
    <w:rsid w:val="00FD7F1E"/>
    <w:rsid w:val="00FE79CC"/>
    <w:rsid w:val="00FF3340"/>
    <w:rsid w:val="00FF3ECB"/>
    <w:rsid w:val="656BDB1A"/>
    <w:rsid w:val="6A1E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87AA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019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1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2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3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8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1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17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56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29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71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30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77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72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89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537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438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01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1266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639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001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66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113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024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849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048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750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06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232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705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871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08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533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5585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220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680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744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4881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910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180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80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765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569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8707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13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278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584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167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190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765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977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746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867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131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12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511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520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4162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995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2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329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30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983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1120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910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934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489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03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61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79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53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7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8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2286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684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38444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010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2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0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7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6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8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0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91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017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651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041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90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43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876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6691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779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824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198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407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292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908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24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3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576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82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233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730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4560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924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50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888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57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17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077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956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493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555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886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5459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745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440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5236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632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77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422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2220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538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909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030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428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020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030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7020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3938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708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3855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323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713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76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607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751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7040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4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77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51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7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8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72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8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7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4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88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01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49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20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736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14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06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661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5635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644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834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04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924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332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252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9400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749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845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410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572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389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1398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021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6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016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100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5664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526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736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9212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87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178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034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2971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1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25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657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113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939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44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597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76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901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152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3918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660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25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57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933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888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00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23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103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93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84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833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80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79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38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33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0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8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1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2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64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47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88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32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773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8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242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330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679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76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782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279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0271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636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0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247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590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056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3144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230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641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049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75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147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29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082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413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886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7574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597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20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52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354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429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8332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88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880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887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962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636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3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53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55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25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254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7416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370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002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889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819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4923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0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7849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296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168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406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131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897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031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89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501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778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0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7</TotalTime>
  <Pages>6</Pages>
  <Words>879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Douglas Kukeran Dos Santos</cp:lastModifiedBy>
  <cp:revision>2</cp:revision>
  <cp:lastPrinted>2006-08-31T06:40:00Z</cp:lastPrinted>
  <dcterms:created xsi:type="dcterms:W3CDTF">2025-05-26T14:44:00Z</dcterms:created>
  <dcterms:modified xsi:type="dcterms:W3CDTF">2025-05-26T14:44:00Z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